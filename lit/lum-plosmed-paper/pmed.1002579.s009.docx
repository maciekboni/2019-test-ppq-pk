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FC2BE" w14:textId="044EC380" w:rsidR="00D00BE0" w:rsidRDefault="00D00BE0" w:rsidP="003869FC">
      <w:pPr>
        <w:pStyle w:val="Heading2"/>
        <w:spacing w:line="480" w:lineRule="auto"/>
      </w:pPr>
      <w:r>
        <w:t>Supplementary methods</w:t>
      </w:r>
    </w:p>
    <w:p w14:paraId="57573DC2" w14:textId="77777777" w:rsidR="00DD18CA" w:rsidRPr="000A3E4F" w:rsidRDefault="00DD18CA" w:rsidP="00307B84">
      <w:pPr>
        <w:pStyle w:val="Heading3"/>
        <w:spacing w:line="480" w:lineRule="auto"/>
      </w:pPr>
      <w:proofErr w:type="spellStart"/>
      <w:r w:rsidRPr="000A3E4F">
        <w:t>Lumefantrine</w:t>
      </w:r>
      <w:proofErr w:type="spellEnd"/>
      <w:r w:rsidRPr="000A3E4F">
        <w:t xml:space="preserve"> pharmacokinetic model</w:t>
      </w:r>
    </w:p>
    <w:p w14:paraId="552C402B" w14:textId="7D6B27B6" w:rsidR="00394EED" w:rsidRDefault="00DD18CA" w:rsidP="006B3674">
      <w:pPr>
        <w:spacing w:line="480" w:lineRule="auto"/>
        <w:jc w:val="both"/>
      </w:pPr>
      <w:r w:rsidRPr="000A3E4F">
        <w:t xml:space="preserve"> A variety of distribution models (one-, two-, and three-compartment distribution</w:t>
      </w:r>
      <w:r w:rsidR="009A2320">
        <w:t xml:space="preserve"> at </w:t>
      </w:r>
      <w:r w:rsidR="009A2320" w:rsidRPr="000A3E4F">
        <w:rPr>
          <w:i/>
          <w:iCs/>
        </w:rPr>
        <w:t>P</w:t>
      </w:r>
      <w:r w:rsidR="00742464">
        <w:t>&lt;</w:t>
      </w:r>
      <w:r w:rsidR="009A2320" w:rsidRPr="000A3E4F">
        <w:rPr>
          <w:i/>
          <w:iCs/>
        </w:rPr>
        <w:t>0.0</w:t>
      </w:r>
      <w:r w:rsidR="009A2320">
        <w:rPr>
          <w:i/>
          <w:iCs/>
        </w:rPr>
        <w:t>01</w:t>
      </w:r>
      <w:r w:rsidRPr="000A3E4F">
        <w:t>), absorption models (first</w:t>
      </w:r>
      <w:r>
        <w:t>-</w:t>
      </w:r>
      <w:r w:rsidRPr="000A3E4F">
        <w:t>order, first</w:t>
      </w:r>
      <w:r>
        <w:t>-</w:t>
      </w:r>
      <w:r w:rsidRPr="000A3E4F">
        <w:t>order with lag-time, and transit</w:t>
      </w:r>
      <w:r>
        <w:t>-</w:t>
      </w:r>
      <w:r w:rsidRPr="000A3E4F">
        <w:t>absorption</w:t>
      </w:r>
      <w:r w:rsidR="009A2320">
        <w:t xml:space="preserve"> a</w:t>
      </w:r>
      <w:bookmarkStart w:id="0" w:name="_GoBack"/>
      <w:bookmarkEnd w:id="0"/>
      <w:r w:rsidR="009A2320">
        <w:t xml:space="preserve">t </w:t>
      </w:r>
      <w:r w:rsidR="009A2320" w:rsidRPr="000A3E4F">
        <w:rPr>
          <w:i/>
          <w:iCs/>
        </w:rPr>
        <w:t>P</w:t>
      </w:r>
      <w:r w:rsidR="00742464">
        <w:t>&lt;</w:t>
      </w:r>
      <w:r w:rsidR="009A2320" w:rsidRPr="000A3E4F">
        <w:rPr>
          <w:i/>
          <w:iCs/>
        </w:rPr>
        <w:t>0.0</w:t>
      </w:r>
      <w:r w:rsidR="009A2320">
        <w:rPr>
          <w:i/>
          <w:iCs/>
        </w:rPr>
        <w:t>01</w:t>
      </w:r>
      <w:r w:rsidRPr="000A3E4F">
        <w:t>) and residual error models (additive, proportional, and combined additive and proportional error models) were evaluated.</w:t>
      </w:r>
      <w:r w:rsidR="004047E7">
        <w:t xml:space="preserve"> A </w:t>
      </w:r>
      <w:r w:rsidR="00F81D94">
        <w:t>conservati</w:t>
      </w:r>
      <w:r w:rsidR="00E92058">
        <w:t>v</w:t>
      </w:r>
      <w:r w:rsidR="00F81D94">
        <w:t>e</w:t>
      </w:r>
      <w:r w:rsidR="004047E7">
        <w:t xml:space="preserve"> cut-off </w:t>
      </w:r>
      <w:r w:rsidR="003E2FD0">
        <w:t xml:space="preserve">significance value of 0.001 </w:t>
      </w:r>
      <w:r w:rsidR="004047E7">
        <w:t>(</w:t>
      </w:r>
      <w:r w:rsidR="004047E7" w:rsidRPr="000A3E4F">
        <w:rPr>
          <w:i/>
          <w:iCs/>
        </w:rPr>
        <w:t>P</w:t>
      </w:r>
      <w:r w:rsidR="004047E7">
        <w:t>&lt;</w:t>
      </w:r>
      <w:r w:rsidR="004047E7" w:rsidRPr="000A3E4F">
        <w:rPr>
          <w:i/>
          <w:iCs/>
        </w:rPr>
        <w:t>0.0</w:t>
      </w:r>
      <w:r w:rsidR="004047E7">
        <w:rPr>
          <w:i/>
          <w:iCs/>
        </w:rPr>
        <w:t>01</w:t>
      </w:r>
      <w:r w:rsidR="004047E7">
        <w:t>) was used for comparison of hierarchical distribution and absorption models to ensure</w:t>
      </w:r>
      <w:r w:rsidR="003E2FD0">
        <w:t xml:space="preserve"> that only highly significant improvements in model fit were propagated during the model building phase</w:t>
      </w:r>
      <w:r w:rsidR="004047E7">
        <w:t>.</w:t>
      </w:r>
      <w:r w:rsidR="00394EED">
        <w:t xml:space="preserve"> Random variability between patients was coded log-normally (Equation 1):</w:t>
      </w:r>
    </w:p>
    <w:p w14:paraId="4A633884" w14:textId="1598A79D" w:rsidR="00394EED" w:rsidRDefault="00DA6EA7">
      <w:pPr>
        <w:spacing w:line="480" w:lineRule="auto"/>
        <w:jc w:val="both"/>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hAnsi="Cambria Math" w:cstheme="minorHAnsi"/>
              </w:rPr>
              <m:t>η</m:t>
            </m:r>
          </m:sup>
        </m:sSup>
      </m:oMath>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rPr>
          <w:rFonts w:eastAsiaTheme="minorEastAsia"/>
        </w:rPr>
        <w:tab/>
      </w:r>
      <w:r w:rsidR="00394EED">
        <w:t>Equation 1</w:t>
      </w:r>
    </w:p>
    <w:p w14:paraId="48E932E9" w14:textId="1EBA4041" w:rsidR="00DD18CA" w:rsidRDefault="00394EED">
      <w:pPr>
        <w:spacing w:line="480" w:lineRule="auto"/>
        <w:jc w:val="both"/>
      </w:pPr>
      <w:r>
        <w:t>P</w:t>
      </w:r>
      <w:r w:rsidRPr="00394EED">
        <w:rPr>
          <w:vertAlign w:val="subscript"/>
        </w:rPr>
        <w:t>i</w:t>
      </w:r>
      <w:r>
        <w:t xml:space="preserve"> in </w:t>
      </w:r>
      <w:r w:rsidR="007B5B07">
        <w:t>Equation</w:t>
      </w:r>
      <w:r>
        <w:t xml:space="preserve"> 1 represents the individual parameter estimate, </w:t>
      </w:r>
      <w:r>
        <w:rPr>
          <w:rFonts w:cstheme="minorHAnsi"/>
        </w:rPr>
        <w:t>θ</w:t>
      </w:r>
      <w:r>
        <w:t xml:space="preserve"> represents the typical population estimate and </w:t>
      </w:r>
      <w:r>
        <w:rPr>
          <w:rFonts w:cstheme="minorHAnsi"/>
        </w:rPr>
        <w:t>η</w:t>
      </w:r>
      <w:r>
        <w:t xml:space="preserve"> represents </w:t>
      </w:r>
      <w:r w:rsidR="00D33C4D">
        <w:t>normally distributed</w:t>
      </w:r>
      <w:r>
        <w:t xml:space="preserve"> between patient variability,</w:t>
      </w:r>
      <w:r w:rsidR="00D33C4D">
        <w:t xml:space="preserve"> subsequently</w:t>
      </w:r>
      <w:r>
        <w:t xml:space="preserve"> scale</w:t>
      </w:r>
      <w:r w:rsidR="00D33C4D">
        <w:t>d</w:t>
      </w:r>
      <w:r>
        <w:t xml:space="preserve"> log-normally. </w:t>
      </w:r>
      <w:r w:rsidR="007B5B07">
        <w:t>This variability structure enabled estimation of variability in dense</w:t>
      </w:r>
      <w:r w:rsidR="00F11D5D">
        <w:t>ly</w:t>
      </w:r>
      <w:r w:rsidR="007B5B07">
        <w:t xml:space="preserve"> and sparse</w:t>
      </w:r>
      <w:r w:rsidR="00F11D5D">
        <w:t>ly</w:t>
      </w:r>
      <w:r w:rsidR="007B5B07">
        <w:t xml:space="preserve"> sampled studies simultaneously. </w:t>
      </w:r>
      <w:r>
        <w:t xml:space="preserve">Between </w:t>
      </w:r>
      <w:r w:rsidR="007B5B07">
        <w:t>doses</w:t>
      </w:r>
      <w:r>
        <w:t xml:space="preserve"> (inter-occasion) variability was not evaluated in this study </w:t>
      </w:r>
      <w:r w:rsidR="007B5B07">
        <w:t>due to</w:t>
      </w:r>
      <w:r w:rsidR="00E66961">
        <w:t xml:space="preserve"> the sparseness of data in some studies which would have resulted in absence of date for some dose occasions. </w:t>
      </w:r>
      <w:r w:rsidR="00603DC6" w:rsidRPr="000A3E4F">
        <w:t>Baseline concentrations were estimated for baseline samples higher than the lower limit of quantification</w:t>
      </w:r>
      <w:r w:rsidR="00603DC6">
        <w:t xml:space="preserve"> </w:t>
      </w:r>
      <w:r w:rsidR="001E01B9">
        <w:t xml:space="preserve">by estimating the amount of </w:t>
      </w:r>
      <w:proofErr w:type="spellStart"/>
      <w:r w:rsidR="001E01B9">
        <w:t>lumefa</w:t>
      </w:r>
      <w:r w:rsidR="00954E5D">
        <w:t>n</w:t>
      </w:r>
      <w:r w:rsidR="001E01B9">
        <w:t>trine</w:t>
      </w:r>
      <w:proofErr w:type="spellEnd"/>
      <w:r w:rsidR="001E01B9">
        <w:t xml:space="preserve"> and/or </w:t>
      </w:r>
      <w:proofErr w:type="spellStart"/>
      <w:r w:rsidR="001E01B9">
        <w:t>desbutyl-lumefantrine</w:t>
      </w:r>
      <w:proofErr w:type="spellEnd"/>
      <w:r w:rsidR="001E01B9">
        <w:t xml:space="preserve"> in the respective sampling compartment at baseline. </w:t>
      </w:r>
      <w:r w:rsidR="00DD18CA" w:rsidRPr="000A3E4F">
        <w:t xml:space="preserve">Relative bioavailability (implemented as fixed to </w:t>
      </w:r>
      <w:r w:rsidR="00DD18CA">
        <w:t>unity</w:t>
      </w:r>
      <w:r w:rsidR="00DD18CA" w:rsidRPr="000A3E4F">
        <w:t xml:space="preserve"> for the population) was also embedded in the model</w:t>
      </w:r>
      <w:r w:rsidR="00DD18CA">
        <w:t xml:space="preserve"> to allow inter-individual variability in the absorption of </w:t>
      </w:r>
      <w:proofErr w:type="spellStart"/>
      <w:r w:rsidR="00DD18CA">
        <w:t>lumefantrine</w:t>
      </w:r>
      <w:proofErr w:type="spellEnd"/>
      <w:r w:rsidR="00DD18CA" w:rsidRPr="000A3E4F">
        <w:t xml:space="preserve">. </w:t>
      </w:r>
      <w:r w:rsidR="00DD18CA">
        <w:t>The First Order Conditional Estimation (FOCE) method was used for the pharmacokinetic models</w:t>
      </w:r>
      <w:r w:rsidR="00E3250C">
        <w:t>. The FOCE method is a gradient based estimation method</w:t>
      </w:r>
      <w:r w:rsidR="00C93B4E">
        <w:t xml:space="preserve"> in</w:t>
      </w:r>
      <w:r w:rsidR="00E3250C">
        <w:t xml:space="preserve"> the software package NONMEM</w:t>
      </w:r>
      <w:r w:rsidR="00CA302F">
        <w:t xml:space="preserve">. NONMEM is the gold standard for population analyses in clinical pharmacology and the FOCE estimation method tends to be more robust as compared to </w:t>
      </w:r>
      <w:r w:rsidR="00CA302F" w:rsidRPr="00CA302F">
        <w:t>expectation maximization</w:t>
      </w:r>
      <w:r w:rsidR="00CA302F">
        <w:t xml:space="preserve"> estimation methods</w:t>
      </w:r>
      <w:r w:rsidR="00E3250C">
        <w:t xml:space="preserve"> </w:t>
      </w:r>
      <w:r w:rsidR="00E3250C">
        <w:fldChar w:fldCharType="begin">
          <w:fldData xml:space="preserve">PEVuZE5vdGU+PENpdGU+PEF1dGhvcj5QcmFkaGFuPC9BdXRob3I+PFllYXI+MjAxNzwvWWVhcj48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</w:fldData>
        </w:fldChar>
      </w:r>
      <w:r w:rsidR="00E3250C">
        <w:instrText xml:space="preserve"> ADDIN EN.CITE </w:instrText>
      </w:r>
      <w:r w:rsidR="00E3250C">
        <w:fldChar w:fldCharType="begin">
          <w:fldData xml:space="preserve">PEVuZE5vdGU+PENpdGU+PEF1dGhvcj5QcmFkaGFuPC9BdXRob3I+PFllYXI+MjAxNzwvWWVhcj48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</w:fldData>
        </w:fldChar>
      </w:r>
      <w:r w:rsidR="00E3250C">
        <w:instrText xml:space="preserve"> ADDIN EN.CITE.DATA </w:instrText>
      </w:r>
      <w:r w:rsidR="00E3250C">
        <w:fldChar w:fldCharType="end"/>
      </w:r>
      <w:r w:rsidR="00E3250C">
        <w:fldChar w:fldCharType="separate"/>
      </w:r>
      <w:r w:rsidR="00E3250C">
        <w:rPr>
          <w:noProof/>
        </w:rPr>
        <w:t>[</w:t>
      </w:r>
      <w:hyperlink w:anchor="_ENREF_1" w:tooltip="Pradhan, 2017 #61" w:history="1">
        <w:r w:rsidR="00AE0AFD">
          <w:rPr>
            <w:noProof/>
          </w:rPr>
          <w:t>1</w:t>
        </w:r>
      </w:hyperlink>
      <w:r w:rsidR="00E3250C">
        <w:rPr>
          <w:noProof/>
        </w:rPr>
        <w:t>]</w:t>
      </w:r>
      <w:r w:rsidR="00E3250C">
        <w:fldChar w:fldCharType="end"/>
      </w:r>
      <w:r w:rsidR="00E3250C">
        <w:t>.</w:t>
      </w:r>
      <w:r w:rsidR="00DD18CA">
        <w:t xml:space="preserve"> </w:t>
      </w:r>
      <w:r w:rsidR="00824C64">
        <w:t>D</w:t>
      </w:r>
      <w:r w:rsidR="00DD18CA">
        <w:t xml:space="preserve">ifferent disposition </w:t>
      </w:r>
      <w:r w:rsidR="00DD18CA">
        <w:lastRenderedPageBreak/>
        <w:t>models</w:t>
      </w:r>
      <w:r w:rsidR="00824C64">
        <w:t xml:space="preserve"> were evaluated</w:t>
      </w:r>
      <w:r w:rsidR="00320AEA">
        <w:t xml:space="preserve"> whilst accounting for </w:t>
      </w:r>
      <w:r w:rsidR="00303927">
        <w:t xml:space="preserve">possible </w:t>
      </w:r>
      <w:r w:rsidR="00320AEA">
        <w:t xml:space="preserve">model misspecification caused by data below the limit of quantification </w:t>
      </w:r>
      <w:r w:rsidR="00320AEA">
        <w:fldChar w:fldCharType="begin">
          <w:fldData xml:space="preserve">PEVuZE5vdGU+PENpdGU+PEF1dGhvcj5IZW5kcmlrc2VuPC9BdXRob3I+PFllYXI+MjAxMzwvWWVh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</w:fldData>
        </w:fldChar>
      </w:r>
      <w:r w:rsidR="00320AEA">
        <w:instrText xml:space="preserve"> ADDIN EN.CITE </w:instrText>
      </w:r>
      <w:r w:rsidR="00320AEA">
        <w:fldChar w:fldCharType="begin">
          <w:fldData xml:space="preserve">PEVuZE5vdGU+PENpdGU+PEF1dGhvcj5IZW5kcmlrc2VuPC9BdXRob3I+PFllYXI+MjAxMzwvWWVh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</w:fldData>
        </w:fldChar>
      </w:r>
      <w:r w:rsidR="00320AEA">
        <w:instrText xml:space="preserve"> ADDIN EN.CITE.DATA </w:instrText>
      </w:r>
      <w:r w:rsidR="00320AEA">
        <w:fldChar w:fldCharType="end"/>
      </w:r>
      <w:r w:rsidR="00320AEA">
        <w:fldChar w:fldCharType="separate"/>
      </w:r>
      <w:r w:rsidR="00320AEA">
        <w:rPr>
          <w:noProof/>
        </w:rPr>
        <w:t>[</w:t>
      </w:r>
      <w:hyperlink w:anchor="_ENREF_2" w:tooltip="Hendriksen, 2013 #62" w:history="1">
        <w:r w:rsidR="00AE0AFD">
          <w:rPr>
            <w:noProof/>
          </w:rPr>
          <w:t>2</w:t>
        </w:r>
      </w:hyperlink>
      <w:r w:rsidR="00320AEA">
        <w:rPr>
          <w:noProof/>
        </w:rPr>
        <w:t>]</w:t>
      </w:r>
      <w:r w:rsidR="00320AEA">
        <w:fldChar w:fldCharType="end"/>
      </w:r>
      <w:r w:rsidR="00DD18CA">
        <w:t xml:space="preserve">. </w:t>
      </w:r>
      <w:r w:rsidR="00647FF4">
        <w:t>For this purpose t</w:t>
      </w:r>
      <w:r w:rsidR="00DD18CA">
        <w:t>he Laplacian</w:t>
      </w:r>
      <w:r w:rsidR="00DD18CA" w:rsidDel="003313A0">
        <w:t xml:space="preserve"> </w:t>
      </w:r>
      <w:r w:rsidR="00DD18CA">
        <w:t>estimation method</w:t>
      </w:r>
      <w:r w:rsidR="00647FF4">
        <w:t xml:space="preserve"> was used which</w:t>
      </w:r>
      <w:r w:rsidR="00DD18CA">
        <w:t xml:space="preserve"> maximises the probability that observed concentration data below the limit of quantification is also estimated to be below the limit of quantification</w:t>
      </w:r>
      <w:r w:rsidR="00303927">
        <w:t xml:space="preserve"> (i.e. M3-method)</w:t>
      </w:r>
      <w:r w:rsidR="00E3250C">
        <w:t xml:space="preserve"> </w:t>
      </w:r>
      <w:r w:rsidR="00E3250C">
        <w:fldChar w:fldCharType="begin"/>
      </w:r>
      <w:r w:rsidR="00320AEA">
        <w:instrText xml:space="preserve"> ADDIN EN.CITE &lt;EndNote&gt;&lt;Cite&gt;&lt;Author&gt;Ahn&lt;/Author&gt;&lt;Year&gt;2008&lt;/Year&gt;&lt;RecNum&gt;60&lt;/RecNum&gt;&lt;DisplayText&gt;[3]&lt;/DisplayText&gt;&lt;record&gt;&lt;rec-number&gt;60&lt;/rec-number&gt;&lt;foreign-keys&gt;&lt;key app="EN" db-id="aatdxtvefx9ppwest25vs0entpvvep9sda5z" timestamp="1513360329"&gt;60&lt;/key&gt;&lt;/foreign-keys&gt;&lt;ref-type name="Journal Article"&gt;17&lt;/ref-type&gt;&lt;contributors&gt;&lt;authors&gt;&lt;author&gt;Ahn, J. E.&lt;/author&gt;&lt;author&gt;Karlsson, M. O.&lt;/author&gt;&lt;author&gt;Dunne, A.&lt;/author&gt;&lt;author&gt;Ludden, T. M.&lt;/author&gt;&lt;/authors&gt;&lt;/contributors&gt;&lt;auth-address&gt;Pharmacometrics R &amp;amp; D, ICON Development Solutions, Ellicott City, MD, USA. jaeeun.ahn@pfizer.com&lt;/auth-address&gt;&lt;titles&gt;&lt;title&gt;Likelihood based approaches to handling data below the quantification limit using NONMEM VI&lt;/title&gt;&lt;secondary-title&gt;J Pharmacokinet Pharmacodyn&lt;/secondary-title&gt;&lt;/titles&gt;&lt;periodical&gt;&lt;full-title&gt;J Pharmacokinet Pharmacodyn&lt;/full-title&gt;&lt;/periodical&gt;&lt;pages&gt;401-21&lt;/pages&gt;&lt;volume&gt;35&lt;/volume&gt;&lt;number&gt;4&lt;/number&gt;&lt;keywords&gt;&lt;keyword&gt;Administration, Oral&lt;/keyword&gt;&lt;keyword&gt;Computer Simulation&lt;/keyword&gt;&lt;keyword&gt;*Data Interpretation, Statistical&lt;/keyword&gt;&lt;keyword&gt;Humans&lt;/keyword&gt;&lt;keyword&gt;Intestinal Absorption&lt;/keyword&gt;&lt;keyword&gt;*Likelihood Functions&lt;/keyword&gt;&lt;keyword&gt;Models, Statistical&lt;/keyword&gt;&lt;keyword&gt;Pharmacokinetics&lt;/keyword&gt;&lt;keyword&gt;Software&lt;/keyword&gt;&lt;/keywords&gt;&lt;dates&gt;&lt;year&gt;2008&lt;/year&gt;&lt;pub-dates&gt;&lt;date&gt;Aug&lt;/date&gt;&lt;/pub-dates&gt;&lt;/dates&gt;&lt;isbn&gt;1567-567X (Print)&amp;#xD;1567-567X (Linking)&lt;/isbn&gt;&lt;accession-num&gt;18686017&lt;/accession-num&gt;&lt;urls&gt;&lt;related-urls&gt;&lt;url&gt;https://www.ncbi.nlm.nih.gov/pubmed/18686017&lt;/url&gt;&lt;/related-urls&gt;&lt;/urls&gt;&lt;electronic-resource-num&gt;10.1007/s10928-008-9094-4&lt;/electronic-resource-num&gt;&lt;/record&gt;&lt;/Cite&gt;&lt;/EndNote&gt;</w:instrText>
      </w:r>
      <w:r w:rsidR="00E3250C">
        <w:fldChar w:fldCharType="separate"/>
      </w:r>
      <w:r w:rsidR="00320AEA">
        <w:rPr>
          <w:noProof/>
        </w:rPr>
        <w:t>[</w:t>
      </w:r>
      <w:hyperlink w:anchor="_ENREF_3" w:tooltip="Ahn, 2008 #60" w:history="1">
        <w:r w:rsidR="00AE0AFD">
          <w:rPr>
            <w:noProof/>
          </w:rPr>
          <w:t>3</w:t>
        </w:r>
      </w:hyperlink>
      <w:r w:rsidR="00320AEA">
        <w:rPr>
          <w:noProof/>
        </w:rPr>
        <w:t>]</w:t>
      </w:r>
      <w:r w:rsidR="00E3250C">
        <w:fldChar w:fldCharType="end"/>
      </w:r>
      <w:r w:rsidR="00DD18CA">
        <w:t xml:space="preserve">. However, no model misspecification was found on account of below limit of quantification data and therefore the FOCE method was used during the rest of the model building process. </w:t>
      </w:r>
      <w:r w:rsidR="00DD18CA" w:rsidRPr="000A3E4F">
        <w:t>Physiological plausibility, goodness-of-fit diagnostics (observ</w:t>
      </w:r>
      <w:r w:rsidR="00DD18CA">
        <w:t xml:space="preserve">ations vs </w:t>
      </w:r>
      <w:r w:rsidR="00DD18CA" w:rsidRPr="000A3E4F">
        <w:t xml:space="preserve">population </w:t>
      </w:r>
      <w:r w:rsidR="00DD18CA">
        <w:t>predictions and</w:t>
      </w:r>
      <w:r w:rsidR="00DD18CA" w:rsidRPr="000A3E4F">
        <w:t xml:space="preserve"> </w:t>
      </w:r>
      <w:r w:rsidR="00DD18CA">
        <w:t xml:space="preserve">individual predictions, and </w:t>
      </w:r>
      <w:r w:rsidR="00DD18CA" w:rsidRPr="000A3E4F">
        <w:t>conditional</w:t>
      </w:r>
      <w:r w:rsidR="00DD18CA">
        <w:t>ly</w:t>
      </w:r>
      <w:r w:rsidR="00DD18CA" w:rsidRPr="000A3E4F">
        <w:t xml:space="preserve"> weighted residuals</w:t>
      </w:r>
      <w:r w:rsidR="00DD18CA">
        <w:t xml:space="preserve"> vs </w:t>
      </w:r>
      <w:r w:rsidR="00DD18CA" w:rsidRPr="000A3E4F">
        <w:t xml:space="preserve">time and population </w:t>
      </w:r>
      <w:r w:rsidR="00DD18CA">
        <w:t>predictions</w:t>
      </w:r>
      <w:r w:rsidR="00DD18CA" w:rsidRPr="000A3E4F">
        <w:t xml:space="preserve">) and the objective function value </w:t>
      </w:r>
      <w:r w:rsidR="0058610F">
        <w:t>(-2LL</w:t>
      </w:r>
      <w:r w:rsidR="00DD18CA" w:rsidRPr="000A3E4F">
        <w:t xml:space="preserve">: computed as </w:t>
      </w:r>
      <w:r w:rsidR="00DD18CA">
        <w:t xml:space="preserve">proportional to </w:t>
      </w:r>
      <w:r w:rsidR="00DD18CA" w:rsidRPr="000A3E4F">
        <w:t>minus twice the log likelihood of the data) were used to evaluate competing models. A significant (</w:t>
      </w:r>
      <w:r w:rsidR="00DD18CA" w:rsidRPr="000A3E4F">
        <w:rPr>
          <w:i/>
          <w:iCs/>
        </w:rPr>
        <w:t>P</w:t>
      </w:r>
      <w:r w:rsidR="00E26A3A" w:rsidRPr="00254C80">
        <w:rPr>
          <w:i/>
        </w:rPr>
        <w:t>&lt;</w:t>
      </w:r>
      <w:r w:rsidR="00DD18CA" w:rsidRPr="000A3E4F">
        <w:rPr>
          <w:i/>
          <w:iCs/>
        </w:rPr>
        <w:t>0.05</w:t>
      </w:r>
      <w:r w:rsidR="00DD18CA" w:rsidRPr="000A3E4F">
        <w:t xml:space="preserve">) improvement, after the introduction of one new parameter (one degree of freedom), was concluded if the </w:t>
      </w:r>
      <w:r w:rsidR="00B25371">
        <w:t>-2LL</w:t>
      </w:r>
      <w:r w:rsidR="00B25371" w:rsidRPr="000A3E4F">
        <w:t xml:space="preserve"> </w:t>
      </w:r>
      <w:r w:rsidR="00DD18CA" w:rsidRPr="000A3E4F">
        <w:t>dropped with 3.84 points or more.</w:t>
      </w:r>
      <w:r w:rsidR="00E97CA2">
        <w:t xml:space="preserve"> For further evaluations of competing model</w:t>
      </w:r>
      <w:r w:rsidR="00E33598">
        <w:t>s</w:t>
      </w:r>
      <w:r w:rsidR="00E97CA2">
        <w:t xml:space="preserve"> the </w:t>
      </w:r>
      <w:proofErr w:type="spellStart"/>
      <w:r w:rsidR="00E97CA2" w:rsidRPr="00E97CA2">
        <w:t>Akaike</w:t>
      </w:r>
      <w:proofErr w:type="spellEnd"/>
      <w:r w:rsidR="00E97CA2" w:rsidRPr="00E97CA2">
        <w:t xml:space="preserve"> information criterion</w:t>
      </w:r>
      <w:r w:rsidR="00E97CA2">
        <w:t xml:space="preserve"> was used </w:t>
      </w:r>
      <w:r w:rsidR="003A1EBD">
        <w:t>(</w:t>
      </w:r>
      <w:r w:rsidR="00E97CA2">
        <w:t>calculated as</w:t>
      </w:r>
      <w:r w:rsidR="003A1EBD">
        <w:t>:</w:t>
      </w:r>
      <w:r w:rsidR="00E97CA2">
        <w:t xml:space="preserve"> -2LL + 2 </w:t>
      </w:r>
      <w:r w:rsidR="00E97CA2">
        <w:rPr>
          <w:rFonts w:cstheme="minorHAnsi"/>
        </w:rPr>
        <w:t>×</w:t>
      </w:r>
      <w:r w:rsidR="00E97CA2">
        <w:t xml:space="preserve"> </w:t>
      </w:r>
      <w:proofErr w:type="spellStart"/>
      <w:r w:rsidR="00E97CA2">
        <w:t>n</w:t>
      </w:r>
      <w:r w:rsidR="00E97CA2" w:rsidRPr="003A1EBD">
        <w:rPr>
          <w:vertAlign w:val="subscript"/>
        </w:rPr>
        <w:t>parameters</w:t>
      </w:r>
      <w:proofErr w:type="spellEnd"/>
      <w:r w:rsidR="003A1EBD">
        <w:t>).</w:t>
      </w:r>
    </w:p>
    <w:p w14:paraId="35530304" w14:textId="4B6AB5FA" w:rsidR="00DD18CA" w:rsidRDefault="00DD18CA">
      <w:pPr>
        <w:spacing w:line="480" w:lineRule="auto"/>
        <w:jc w:val="both"/>
      </w:pPr>
      <w:r w:rsidRPr="000A3E4F">
        <w:t xml:space="preserve">Covariates were carried forward if statistical improvement was </w:t>
      </w:r>
      <w:r>
        <w:t>realised</w:t>
      </w:r>
      <w:r w:rsidRPr="000A3E4F">
        <w:t xml:space="preserve"> </w:t>
      </w:r>
      <w:r>
        <w:t xml:space="preserve">using a </w:t>
      </w:r>
      <w:r w:rsidRPr="000A3E4F">
        <w:t>stepwise covariate modelling</w:t>
      </w:r>
      <w:r>
        <w:t xml:space="preserve"> approach</w:t>
      </w:r>
      <w:r w:rsidR="00852906">
        <w:t>.</w:t>
      </w:r>
      <w:r w:rsidRPr="00254C80">
        <w:rPr>
          <w:i/>
        </w:rPr>
        <w:t xml:space="preserve"> </w:t>
      </w:r>
      <w:r w:rsidR="00852906">
        <w:t xml:space="preserve">A </w:t>
      </w:r>
      <w:r w:rsidR="003E2FD0">
        <w:t>less stringent</w:t>
      </w:r>
      <w:r w:rsidR="00852906">
        <w:t xml:space="preserve"> p-value (</w:t>
      </w:r>
      <w:r w:rsidR="00852906" w:rsidRPr="00852906">
        <w:rPr>
          <w:i/>
        </w:rPr>
        <w:t>p&lt;0.05</w:t>
      </w:r>
      <w:r w:rsidR="00852906">
        <w:t xml:space="preserve">) was used during the </w:t>
      </w:r>
      <w:r>
        <w:t>forward step</w:t>
      </w:r>
      <w:r w:rsidR="00852906">
        <w:t xml:space="preserve"> of the stepwise covariate model building procedure to allow </w:t>
      </w:r>
      <w:r w:rsidR="003E2FD0">
        <w:t>inclusion</w:t>
      </w:r>
      <w:r w:rsidR="00852906">
        <w:t xml:space="preserve"> of </w:t>
      </w:r>
      <w:r w:rsidR="003E2FD0">
        <w:t xml:space="preserve">all </w:t>
      </w:r>
      <w:r w:rsidR="00852906">
        <w:t>potentially relevant covariates</w:t>
      </w:r>
      <w:r w:rsidR="003E2FD0">
        <w:t>.</w:t>
      </w:r>
      <w:r w:rsidR="00852906">
        <w:t xml:space="preserve"> </w:t>
      </w:r>
      <w:r w:rsidR="003E2FD0">
        <w:t xml:space="preserve">Covariates were eliminated </w:t>
      </w:r>
      <w:r w:rsidR="00852906">
        <w:t xml:space="preserve">using a more conservative p-value </w:t>
      </w:r>
      <w:r w:rsidR="00852906">
        <w:rPr>
          <w:i/>
        </w:rPr>
        <w:t>(</w:t>
      </w:r>
      <w:r w:rsidR="00852906" w:rsidRPr="00254C80">
        <w:rPr>
          <w:i/>
        </w:rPr>
        <w:t>P&lt;0.001</w:t>
      </w:r>
      <w:r w:rsidR="00852906">
        <w:t xml:space="preserve">) in the </w:t>
      </w:r>
      <w:r>
        <w:t>backward step</w:t>
      </w:r>
      <w:r w:rsidR="00852906">
        <w:t xml:space="preserve"> of the stepwise covariate modelling procedure</w:t>
      </w:r>
      <w:r w:rsidR="003E2FD0">
        <w:t xml:space="preserve"> in order to allow only highly influential covariates to be retained in the final model</w:t>
      </w:r>
      <w:r w:rsidR="00852906">
        <w:t>.</w:t>
      </w:r>
      <w:r>
        <w:t xml:space="preserve"> For pregnancy</w:t>
      </w:r>
      <w:r w:rsidR="003E2FD0">
        <w:t>,</w:t>
      </w:r>
      <w:r>
        <w:t xml:space="preserve"> an additional criterion was that the covariate had to be significant when evaluated</w:t>
      </w:r>
      <w:r w:rsidRPr="000A3E4F">
        <w:t xml:space="preserve"> </w:t>
      </w:r>
      <w:r>
        <w:t xml:space="preserve">both </w:t>
      </w:r>
      <w:r w:rsidRPr="000A3E4F">
        <w:t>on all</w:t>
      </w:r>
      <w:r>
        <w:t xml:space="preserve"> data </w:t>
      </w:r>
      <w:r w:rsidRPr="000A3E4F">
        <w:t xml:space="preserve">and </w:t>
      </w:r>
      <w:r>
        <w:t xml:space="preserve">on </w:t>
      </w:r>
      <w:r w:rsidRPr="000A3E4F">
        <w:t>match</w:t>
      </w:r>
      <w:r>
        <w:t>ed</w:t>
      </w:r>
      <w:r w:rsidRPr="000A3E4F">
        <w:t xml:space="preserve"> data</w:t>
      </w:r>
      <w:r>
        <w:t xml:space="preserve"> only (study population and </w:t>
      </w:r>
      <w:proofErr w:type="gramStart"/>
      <w:r>
        <w:t>matching</w:t>
      </w:r>
      <w:proofErr w:type="gramEnd"/>
      <w:r>
        <w:t xml:space="preserve"> </w:t>
      </w:r>
      <w:r w:rsidR="00303927">
        <w:t xml:space="preserve">random </w:t>
      </w:r>
      <w:r>
        <w:t>control population)</w:t>
      </w:r>
      <w:r w:rsidRPr="000A3E4F">
        <w:t xml:space="preserve">. Bodyweight was </w:t>
      </w:r>
      <w:r>
        <w:t>evaluated</w:t>
      </w:r>
      <w:r w:rsidRPr="000A3E4F">
        <w:t xml:space="preserve"> using a power relation</w:t>
      </w:r>
      <w:r>
        <w:t>ship</w:t>
      </w:r>
      <w:r w:rsidRPr="000A3E4F">
        <w:t xml:space="preserve"> on all clearance and volume parameters with coefficients either fixed to 0.75 and 1</w:t>
      </w:r>
      <w:r>
        <w:t>, respectively,</w:t>
      </w:r>
      <w:r w:rsidRPr="000A3E4F">
        <w:t xml:space="preserve"> or estimated. Disease effect was evaluated using baseline </w:t>
      </w:r>
      <w:proofErr w:type="spellStart"/>
      <w:r w:rsidRPr="000A3E4F">
        <w:t>parasitaemia</w:t>
      </w:r>
      <w:proofErr w:type="spellEnd"/>
      <w:r w:rsidRPr="000A3E4F">
        <w:t xml:space="preserve"> as continuous </w:t>
      </w:r>
      <w:r>
        <w:t>covariate,</w:t>
      </w:r>
      <w:r w:rsidRPr="000A3E4F">
        <w:t xml:space="preserve"> </w:t>
      </w:r>
      <w:r>
        <w:t>p</w:t>
      </w:r>
      <w:r w:rsidRPr="000A3E4F">
        <w:t xml:space="preserve">regnancy was evaluated </w:t>
      </w:r>
      <w:r>
        <w:t xml:space="preserve">using a categorical covariate </w:t>
      </w:r>
      <w:r w:rsidRPr="000A3E4F">
        <w:t>and estimated gestation</w:t>
      </w:r>
      <w:r>
        <w:t>al</w:t>
      </w:r>
      <w:r w:rsidRPr="000A3E4F">
        <w:t xml:space="preserve"> age</w:t>
      </w:r>
      <w:r>
        <w:t xml:space="preserve"> as a </w:t>
      </w:r>
      <w:r w:rsidRPr="000A3E4F">
        <w:lastRenderedPageBreak/>
        <w:t xml:space="preserve">continuous </w:t>
      </w:r>
      <w:r>
        <w:t>covariate</w:t>
      </w:r>
      <w:r w:rsidRPr="000A3E4F">
        <w:t xml:space="preserve">. </w:t>
      </w:r>
      <w:r>
        <w:t>F</w:t>
      </w:r>
      <w:r w:rsidRPr="000A3E4F">
        <w:t xml:space="preserve">actors potentially impacting </w:t>
      </w:r>
      <w:proofErr w:type="spellStart"/>
      <w:r w:rsidRPr="000A3E4F">
        <w:t>lumefantrine</w:t>
      </w:r>
      <w:proofErr w:type="spellEnd"/>
      <w:r w:rsidRPr="000A3E4F">
        <w:t xml:space="preserve"> absorption such as dosage (mg/kg), dose per occasion (mg), total daily dose (mg), total dose (mg) and age for weight z-score were evaluated on bioavailability using a saturation model</w:t>
      </w:r>
      <w:r>
        <w:t xml:space="preserve"> (Equation </w:t>
      </w:r>
      <w:r w:rsidR="00394EED">
        <w:t>2</w:t>
      </w:r>
      <w:r>
        <w:t>)</w:t>
      </w:r>
      <w:r w:rsidRPr="000A3E4F">
        <w:t xml:space="preserve">. </w:t>
      </w:r>
    </w:p>
    <w:p w14:paraId="4CA77948" w14:textId="57D41A5A" w:rsidR="00DD18CA" w:rsidRDefault="00303927">
      <w:pPr>
        <w:spacing w:line="480" w:lineRule="auto"/>
        <w:jc w:val="both"/>
      </w:pPr>
      <w:r w:rsidRPr="00254C80">
        <w:rPr>
          <w:position w:val="-24"/>
        </w:rPr>
        <w:object w:dxaOrig="4959" w:dyaOrig="620" w14:anchorId="0AC8B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pt" o:ole="">
            <v:imagedata r:id="rId8" o:title=""/>
          </v:shape>
          <o:OLEObject Type="Embed" ProgID="Equation.3" ShapeID="_x0000_i1025" DrawAspect="Content" ObjectID="_1588426465" r:id="rId9"/>
        </w:object>
      </w:r>
      <w:r w:rsidR="00DD18CA">
        <w:tab/>
      </w:r>
      <w:r w:rsidR="00DD18CA">
        <w:tab/>
      </w:r>
      <w:r w:rsidR="00DD18CA">
        <w:tab/>
      </w:r>
      <w:r w:rsidR="00DD18CA">
        <w:tab/>
      </w:r>
      <w:r w:rsidR="00DD18CA">
        <w:tab/>
      </w:r>
      <w:commentRangeStart w:id="1"/>
      <w:r w:rsidR="00DD18CA">
        <w:t xml:space="preserve">Equation </w:t>
      </w:r>
      <w:commentRangeEnd w:id="1"/>
      <w:r w:rsidR="00C553A4">
        <w:rPr>
          <w:rStyle w:val="CommentReference"/>
        </w:rPr>
        <w:commentReference w:id="1"/>
      </w:r>
      <w:r w:rsidR="00394EED">
        <w:t>2</w:t>
      </w:r>
    </w:p>
    <w:p w14:paraId="4FE4AE46" w14:textId="7F03C310" w:rsidR="00DD18CA" w:rsidRDefault="00DD18CA">
      <w:pPr>
        <w:spacing w:line="480" w:lineRule="auto"/>
        <w:jc w:val="both"/>
      </w:pPr>
      <w:r>
        <w:t>Covariate</w:t>
      </w:r>
      <w:r w:rsidRPr="00DD18CA">
        <w:rPr>
          <w:vertAlign w:val="subscript"/>
        </w:rPr>
        <w:t>50</w:t>
      </w:r>
      <w:r>
        <w:t xml:space="preserve"> in the saturation model (equation </w:t>
      </w:r>
      <w:r w:rsidR="00394EED">
        <w:t>2</w:t>
      </w:r>
      <w:r>
        <w:t>) represents an estimated value</w:t>
      </w:r>
      <w:r w:rsidR="00303927">
        <w:t>,</w:t>
      </w:r>
      <w:r>
        <w:t xml:space="preserve"> which realises half of the maximum covariate effect.</w:t>
      </w:r>
      <w:r w:rsidR="00852906">
        <w:t xml:space="preserve"> </w:t>
      </w:r>
      <w:r w:rsidR="00303927">
        <w:t>This</w:t>
      </w:r>
      <w:r w:rsidR="00852906">
        <w:t xml:space="preserve"> logistic-type covariate effect was used to describe saturation of bioavailability in order to constrain the </w:t>
      </w:r>
      <w:r w:rsidR="00791034">
        <w:t>covariate effect</w:t>
      </w:r>
      <w:r w:rsidR="00611F14">
        <w:t xml:space="preserve"> on relative bioavailability</w:t>
      </w:r>
      <w:r w:rsidR="00791034">
        <w:t xml:space="preserve"> to be</w:t>
      </w:r>
      <w:r w:rsidR="00303927">
        <w:t xml:space="preserve"> </w:t>
      </w:r>
      <w:r w:rsidR="00852906">
        <w:t xml:space="preserve">between </w:t>
      </w:r>
      <w:r w:rsidR="00A53D60">
        <w:t>zero</w:t>
      </w:r>
      <w:r w:rsidR="00852906">
        <w:t xml:space="preserve"> and </w:t>
      </w:r>
      <w:r w:rsidR="00A53D60">
        <w:t>one</w:t>
      </w:r>
      <w:r w:rsidR="00852906">
        <w:t>.</w:t>
      </w:r>
    </w:p>
    <w:p w14:paraId="12FE9B95" w14:textId="4F4316B2" w:rsidR="00DD18CA" w:rsidRDefault="00DD18CA">
      <w:pPr>
        <w:spacing w:line="480" w:lineRule="auto"/>
        <w:jc w:val="both"/>
      </w:pPr>
      <w:r>
        <w:t xml:space="preserve">Admission axillary body temperature and admission haemoglobin was studied in a previous analysis on </w:t>
      </w:r>
      <w:proofErr w:type="spellStart"/>
      <w:r>
        <w:t>lumefantrine</w:t>
      </w:r>
      <w:proofErr w:type="spellEnd"/>
      <w:r>
        <w:t xml:space="preserve"> day 7 concentrations</w:t>
      </w:r>
      <w:r w:rsidR="00947B13">
        <w:t xml:space="preserve"> </w:t>
      </w:r>
      <w:r w:rsidR="00947B13">
        <w:fldChar w:fldCharType="begin"/>
      </w:r>
      <w:r w:rsidR="00320AEA">
        <w:instrText xml:space="preserve"> ADDIN EN.CITE &lt;EndNote&gt;&lt;Cite&gt;&lt;Author&gt;WorldWide Antimalarial Resistance Network Lumefantrine&lt;/Author&gt;&lt;Year&gt;2015&lt;/Year&gt;&lt;RecNum&gt;47&lt;/RecNum&gt;&lt;DisplayText&gt;[4]&lt;/DisplayText&gt;&lt;record&gt;&lt;rec-number&gt;47&lt;/rec-number&gt;&lt;foreign-keys&gt;&lt;key app="EN" db-id="aatdxtvefx9ppwest25vs0entpvvep9sda5z" timestamp="1457881397"&gt;47&lt;/key&gt;&lt;/foreign-keys&gt;&lt;ref-type name="Journal Article"&gt;17&lt;/ref-type&gt;&lt;contributors&gt;&lt;authors&gt;&lt;author&gt;WorldWide Antimalarial Resistance Network Lumefantrine, P. K. P. D. Study Group&lt;/author&gt;&lt;/authors&gt;&lt;/contributors&gt;&lt;titles&gt;&lt;title&gt;Artemether-lumefantrine treatment of uncomplicated Plasmodium falciparum malaria: a systematic review and meta-analysis of day 7 lumefantrine concentrations and therapeutic response using individual patient data&lt;/title&gt;&lt;secondary-title&gt;BMC Med&lt;/secondary-title&gt;&lt;/titles&gt;&lt;periodical&gt;&lt;full-title&gt;BMC Med&lt;/full-title&gt;&lt;/periodical&gt;&lt;pages&gt;227&lt;/pages&gt;&lt;volume&gt;13&lt;/volume&gt;&lt;dates&gt;&lt;year&gt;2015&lt;/year&gt;&lt;/dates&gt;&lt;isbn&gt;1741-7015 (Electronic)&amp;#xD;1741-7015 (Linking)&lt;/isbn&gt;&lt;accession-num&gt;26381375&lt;/accession-num&gt;&lt;urls&gt;&lt;related-urls&gt;&lt;url&gt;http://www.ncbi.nlm.nih.gov/pubmed/26381375&lt;/url&gt;&lt;/related-urls&gt;&lt;/urls&gt;&lt;custom2&gt;PMC4574542&lt;/custom2&gt;&lt;electronic-resource-num&gt;10.1186/s12916-015-0456-7&lt;/electronic-resource-num&gt;&lt;/record&gt;&lt;/Cite&gt;&lt;/EndNote&gt;</w:instrText>
      </w:r>
      <w:r w:rsidR="00947B13">
        <w:fldChar w:fldCharType="separate"/>
      </w:r>
      <w:r w:rsidR="00320AEA">
        <w:rPr>
          <w:noProof/>
        </w:rPr>
        <w:t>[</w:t>
      </w:r>
      <w:hyperlink w:anchor="_ENREF_4" w:tooltip="WorldWide Antimalarial Resistance Network Lumefantrine, 2015 #47" w:history="1">
        <w:r w:rsidR="00AE0AFD">
          <w:rPr>
            <w:noProof/>
          </w:rPr>
          <w:t>4</w:t>
        </w:r>
      </w:hyperlink>
      <w:r w:rsidR="00320AEA">
        <w:rPr>
          <w:noProof/>
        </w:rPr>
        <w:t>]</w:t>
      </w:r>
      <w:r w:rsidR="00947B13">
        <w:fldChar w:fldCharType="end"/>
      </w:r>
      <w:r>
        <w:t xml:space="preserve">. </w:t>
      </w:r>
      <w:r w:rsidR="009F3A8F">
        <w:t xml:space="preserve">However, </w:t>
      </w:r>
      <w:r w:rsidR="009F3A8F" w:rsidRPr="00B9146B">
        <w:t xml:space="preserve">these covariates were not available for more than </w:t>
      </w:r>
      <w:r w:rsidR="009F3A8F">
        <w:t>2</w:t>
      </w:r>
      <w:r w:rsidR="009F3A8F" w:rsidRPr="00B9146B">
        <w:t xml:space="preserve">0% of the patients </w:t>
      </w:r>
      <w:r w:rsidR="0049045C">
        <w:t xml:space="preserve">in the current population, </w:t>
      </w:r>
      <w:r w:rsidR="009F3A8F">
        <w:t xml:space="preserve">and </w:t>
      </w:r>
      <w:r w:rsidR="009F3A8F" w:rsidRPr="00B9146B">
        <w:t xml:space="preserve">admission body temperature </w:t>
      </w:r>
      <w:r w:rsidR="0049045C">
        <w:t>and</w:t>
      </w:r>
      <w:r w:rsidR="009F3A8F" w:rsidRPr="00B9146B">
        <w:t xml:space="preserve"> haemoglobin </w:t>
      </w:r>
      <w:r w:rsidR="009F3A8F">
        <w:t xml:space="preserve">was </w:t>
      </w:r>
      <w:r w:rsidR="0049045C">
        <w:t xml:space="preserve">therefore not </w:t>
      </w:r>
      <w:r w:rsidR="009F3A8F">
        <w:t xml:space="preserve">considered </w:t>
      </w:r>
      <w:r w:rsidR="0049045C">
        <w:t>in</w:t>
      </w:r>
      <w:r w:rsidR="009F3A8F">
        <w:t xml:space="preserve"> </w:t>
      </w:r>
      <w:r w:rsidR="0049045C">
        <w:t xml:space="preserve">the formal </w:t>
      </w:r>
      <w:r w:rsidR="009F3A8F">
        <w:t xml:space="preserve">covariate analysis. </w:t>
      </w:r>
      <w:r w:rsidR="0049045C">
        <w:t>Instead, t</w:t>
      </w:r>
      <w:r w:rsidRPr="00B9146B">
        <w:t xml:space="preserve">hese covariates were </w:t>
      </w:r>
      <w:r w:rsidR="00813B5F">
        <w:t>evaluated</w:t>
      </w:r>
      <w:r w:rsidR="009F3A8F">
        <w:t xml:space="preserve"> in a separate sub</w:t>
      </w:r>
      <w:r w:rsidR="006D5302">
        <w:t xml:space="preserve">-group </w:t>
      </w:r>
      <w:r w:rsidR="009F3A8F">
        <w:t>analysis</w:t>
      </w:r>
      <w:r w:rsidR="00813B5F" w:rsidRPr="00B9146B">
        <w:t xml:space="preserve"> </w:t>
      </w:r>
      <w:r w:rsidR="0049045C">
        <w:t xml:space="preserve">including only patients in whom these covariates were available </w:t>
      </w:r>
      <w:r w:rsidRPr="00B9146B">
        <w:t>to enable</w:t>
      </w:r>
      <w:r>
        <w:t xml:space="preserve"> a</w:t>
      </w:r>
      <w:r w:rsidRPr="00B9146B">
        <w:t xml:space="preserve"> comparison with previous studies.</w:t>
      </w:r>
      <w:r w:rsidRPr="00B76116">
        <w:t xml:space="preserve"> </w:t>
      </w:r>
    </w:p>
    <w:p w14:paraId="6A951478" w14:textId="202A6B44" w:rsidR="006D409B" w:rsidRDefault="00DD18CA">
      <w:pPr>
        <w:spacing w:line="480" w:lineRule="auto"/>
        <w:jc w:val="both"/>
      </w:pPr>
      <w:r w:rsidRPr="000A3E4F">
        <w:t xml:space="preserve">Models were validated using </w:t>
      </w:r>
      <w:r w:rsidR="00A551E7">
        <w:t>prediction</w:t>
      </w:r>
      <w:r w:rsidR="00791034">
        <w:t>-</w:t>
      </w:r>
      <w:r w:rsidR="00A551E7">
        <w:t xml:space="preserve">corrected </w:t>
      </w:r>
      <w:r w:rsidRPr="000A3E4F">
        <w:t xml:space="preserve">visual predictive checks, bootstraps and external validation. For the </w:t>
      </w:r>
      <w:r w:rsidR="00A551E7">
        <w:t>prediction</w:t>
      </w:r>
      <w:r w:rsidR="00791034">
        <w:t>-</w:t>
      </w:r>
      <w:r w:rsidR="00A551E7">
        <w:t xml:space="preserve">corrected </w:t>
      </w:r>
      <w:r w:rsidRPr="000A3E4F">
        <w:t>visual predictive check</w:t>
      </w:r>
      <w:r w:rsidR="00791034">
        <w:t>,</w:t>
      </w:r>
      <w:r w:rsidRPr="000A3E4F">
        <w:t xml:space="preserve"> 2</w:t>
      </w:r>
      <w:r>
        <w:t>,</w:t>
      </w:r>
      <w:r w:rsidRPr="000A3E4F">
        <w:t xml:space="preserve">000 new studies were generated </w:t>
      </w:r>
      <w:r w:rsidRPr="000A3E4F">
        <w:rPr>
          <w:i/>
        </w:rPr>
        <w:t>in-silico</w:t>
      </w:r>
      <w:r w:rsidRPr="000A3E4F">
        <w:t xml:space="preserve"> and 90% confidence intervals of the simulated 5</w:t>
      </w:r>
      <w:r w:rsidRPr="000A3E4F">
        <w:rPr>
          <w:vertAlign w:val="superscript"/>
        </w:rPr>
        <w:t>th</w:t>
      </w:r>
      <w:r w:rsidRPr="000A3E4F">
        <w:t>, 50</w:t>
      </w:r>
      <w:r w:rsidRPr="000A3E4F">
        <w:rPr>
          <w:vertAlign w:val="superscript"/>
        </w:rPr>
        <w:t>th</w:t>
      </w:r>
      <w:r w:rsidRPr="000A3E4F">
        <w:t xml:space="preserve"> and 95</w:t>
      </w:r>
      <w:r w:rsidRPr="000A3E4F">
        <w:rPr>
          <w:vertAlign w:val="superscript"/>
        </w:rPr>
        <w:t>th</w:t>
      </w:r>
      <w:r w:rsidRPr="000A3E4F">
        <w:t xml:space="preserve"> percentiles were overlaid with the observed 5</w:t>
      </w:r>
      <w:r w:rsidRPr="000A3E4F">
        <w:rPr>
          <w:vertAlign w:val="superscript"/>
        </w:rPr>
        <w:t>th</w:t>
      </w:r>
      <w:r w:rsidRPr="000A3E4F">
        <w:t>, 50</w:t>
      </w:r>
      <w:r w:rsidRPr="000A3E4F">
        <w:rPr>
          <w:vertAlign w:val="superscript"/>
        </w:rPr>
        <w:t>th</w:t>
      </w:r>
      <w:r w:rsidRPr="000A3E4F">
        <w:t xml:space="preserve"> and 95</w:t>
      </w:r>
      <w:r w:rsidRPr="000A3E4F">
        <w:rPr>
          <w:vertAlign w:val="superscript"/>
        </w:rPr>
        <w:t>th</w:t>
      </w:r>
      <w:r w:rsidRPr="000A3E4F">
        <w:t xml:space="preserve"> percentile</w:t>
      </w:r>
      <w:r>
        <w:t>s</w:t>
      </w:r>
      <w:r w:rsidRPr="000A3E4F">
        <w:t xml:space="preserve"> of the data.</w:t>
      </w:r>
      <w:r w:rsidR="002859DE">
        <w:t xml:space="preserve"> Model misspecification, in that predicted confidence intervals for one or more of the percentiles did not overlap with the corresponding observed percentiles, resulted in</w:t>
      </w:r>
      <w:r w:rsidR="00611F14">
        <w:t xml:space="preserve"> further development of the model through</w:t>
      </w:r>
      <w:r w:rsidR="002859DE">
        <w:t xml:space="preserve"> re-parameterisation.</w:t>
      </w:r>
      <w:r w:rsidRPr="000A3E4F">
        <w:t xml:space="preserve"> For the bootstrap</w:t>
      </w:r>
      <w:r>
        <w:t>,</w:t>
      </w:r>
      <w:r w:rsidRPr="000A3E4F">
        <w:t xml:space="preserve"> 1</w:t>
      </w:r>
      <w:r>
        <w:t>,</w:t>
      </w:r>
      <w:r w:rsidRPr="000A3E4F">
        <w:t xml:space="preserve">000 new datasets were </w:t>
      </w:r>
      <w:r>
        <w:t>re-</w:t>
      </w:r>
      <w:r w:rsidRPr="000A3E4F">
        <w:t xml:space="preserve">sampled </w:t>
      </w:r>
      <w:r>
        <w:t xml:space="preserve">with replacement </w:t>
      </w:r>
      <w:r w:rsidRPr="000A3E4F">
        <w:t xml:space="preserve">from the original dataset and subsequently </w:t>
      </w:r>
      <w:r>
        <w:t>refitted with the final model</w:t>
      </w:r>
      <w:r w:rsidRPr="000A3E4F">
        <w:t xml:space="preserve">. Relative standard errors were reported as 100 </w:t>
      </w:r>
      <w:ins w:id="2" w:author="Joel Tarning" w:date="2018-05-21T19:23:00Z">
        <w:r w:rsidR="00494FAB">
          <w:rPr>
            <w:rFonts w:cstheme="minorHAnsi"/>
          </w:rPr>
          <w:t>×</w:t>
        </w:r>
      </w:ins>
      <w:del w:id="3" w:author="Joel Tarning" w:date="2018-05-21T19:23:00Z">
        <w:r w:rsidRPr="000A3E4F" w:rsidDel="00494FAB">
          <w:delText>x</w:delText>
        </w:r>
      </w:del>
      <w:r w:rsidRPr="000A3E4F">
        <w:t xml:space="preserve"> </w:t>
      </w:r>
      <w:r>
        <w:t>standard deviation</w:t>
      </w:r>
      <w:r w:rsidRPr="000A3E4F">
        <w:t xml:space="preserve">/mean and 95% confidence intervals </w:t>
      </w:r>
      <w:r>
        <w:t xml:space="preserve">as the </w:t>
      </w:r>
      <w:r w:rsidRPr="000A3E4F">
        <w:t>2.5</w:t>
      </w:r>
      <w:ins w:id="4" w:author="Joel Tarning" w:date="2018-05-21T19:29:00Z">
        <w:r w:rsidR="00494FAB">
          <w:t>th</w:t>
        </w:r>
      </w:ins>
      <w:del w:id="5" w:author="Joel Tarning" w:date="2018-05-21T19:23:00Z">
        <w:r w:rsidRPr="000A3E4F" w:rsidDel="00494FAB">
          <w:delText>%</w:delText>
        </w:r>
      </w:del>
      <w:r w:rsidRPr="000A3E4F">
        <w:t xml:space="preserve"> and </w:t>
      </w:r>
      <w:r w:rsidRPr="000A3E4F">
        <w:lastRenderedPageBreak/>
        <w:t>97.5</w:t>
      </w:r>
      <w:ins w:id="6" w:author="Joel Tarning" w:date="2018-05-21T19:29:00Z">
        <w:r w:rsidR="00494FAB">
          <w:t>th</w:t>
        </w:r>
      </w:ins>
      <w:del w:id="7" w:author="Joel Tarning" w:date="2018-05-21T19:23:00Z">
        <w:r w:rsidRPr="000A3E4F" w:rsidDel="00494FAB">
          <w:delText xml:space="preserve">% </w:delText>
        </w:r>
      </w:del>
      <w:r>
        <w:t xml:space="preserve">percentiles </w:t>
      </w:r>
      <w:r w:rsidRPr="000A3E4F">
        <w:t xml:space="preserve">of the </w:t>
      </w:r>
      <w:r>
        <w:t>bootstrap results</w:t>
      </w:r>
      <w:r w:rsidRPr="000A3E4F">
        <w:t xml:space="preserve">. </w:t>
      </w:r>
      <w:r w:rsidRPr="007C67A1">
        <w:t xml:space="preserve">External validation was conducted using all data not used for model building. </w:t>
      </w:r>
    </w:p>
    <w:p w14:paraId="4CA36909" w14:textId="5CD6E35D" w:rsidR="00DD18CA" w:rsidRPr="000A3E4F" w:rsidRDefault="00467288">
      <w:pPr>
        <w:spacing w:line="480" w:lineRule="auto"/>
        <w:jc w:val="both"/>
      </w:pPr>
      <w:r>
        <w:t>Proportional c</w:t>
      </w:r>
      <w:r w:rsidRPr="007C67A1">
        <w:t xml:space="preserve">onversion </w:t>
      </w:r>
      <w:r w:rsidR="00DD18CA" w:rsidRPr="007C67A1">
        <w:t xml:space="preserve">factors at residual error level </w:t>
      </w:r>
      <w:r w:rsidRPr="007C67A1">
        <w:t xml:space="preserve">were estimated </w:t>
      </w:r>
      <w:r w:rsidR="00DD18CA" w:rsidRPr="007C67A1">
        <w:t xml:space="preserve">for venous blood, capillary blood, capillary plasma, dispersible tablets and </w:t>
      </w:r>
      <w:r w:rsidR="002A09B7">
        <w:t>crushed</w:t>
      </w:r>
      <w:r w:rsidR="002A09B7" w:rsidRPr="007C67A1">
        <w:t xml:space="preserve"> </w:t>
      </w:r>
      <w:r w:rsidR="00DD18CA" w:rsidRPr="007C67A1">
        <w:t>tablets</w:t>
      </w:r>
      <w:r>
        <w:t>.</w:t>
      </w:r>
      <w:r w:rsidR="00DD18CA" w:rsidRPr="007C67A1">
        <w:t xml:space="preserve"> </w:t>
      </w:r>
      <w:r>
        <w:t xml:space="preserve">The conversion factors were estimated </w:t>
      </w:r>
      <w:r w:rsidR="00DD18CA" w:rsidRPr="007C67A1">
        <w:t>with all other parameters</w:t>
      </w:r>
      <w:r>
        <w:t xml:space="preserve"> in the model</w:t>
      </w:r>
      <w:r w:rsidR="00DD18CA" w:rsidRPr="007C67A1">
        <w:t xml:space="preserve"> fixed to the</w:t>
      </w:r>
      <w:r>
        <w:t xml:space="preserve"> </w:t>
      </w:r>
      <w:r w:rsidR="00DD18CA" w:rsidRPr="007C67A1">
        <w:t>best performing</w:t>
      </w:r>
      <w:r>
        <w:t xml:space="preserve"> venous plasma </w:t>
      </w:r>
      <w:proofErr w:type="spellStart"/>
      <w:r>
        <w:t>lumefantrine</w:t>
      </w:r>
      <w:proofErr w:type="spellEnd"/>
      <w:r w:rsidR="00DD18CA" w:rsidRPr="007C67A1">
        <w:t xml:space="preserve"> model</w:t>
      </w:r>
      <w:r w:rsidR="00793253">
        <w:t xml:space="preserve"> estimates</w:t>
      </w:r>
      <w:r w:rsidR="00DD18CA" w:rsidRPr="007C67A1">
        <w:t>.</w:t>
      </w:r>
      <w:r w:rsidR="006D409B">
        <w:t xml:space="preserve"> </w:t>
      </w:r>
      <w:r w:rsidR="00793253" w:rsidRPr="00793253">
        <w:t>The conversion factor consequently enabled proportional scaling of predicted concentrations at a population level whilst population and between subject variability estimates remained unaffected.</w:t>
      </w:r>
      <w:r w:rsidR="00DD18CA" w:rsidRPr="007C67A1">
        <w:t xml:space="preserve"> </w:t>
      </w:r>
      <w:r w:rsidR="00A551E7">
        <w:t>Prediction</w:t>
      </w:r>
      <w:r w:rsidR="00791034">
        <w:t>-</w:t>
      </w:r>
      <w:r w:rsidR="00A551E7">
        <w:t>corrected v</w:t>
      </w:r>
      <w:r w:rsidR="00A551E7" w:rsidRPr="007C67A1">
        <w:t xml:space="preserve">isual </w:t>
      </w:r>
      <w:r w:rsidR="00DD18CA" w:rsidRPr="007C67A1">
        <w:t>predictive checks were subsequently performed to evaluate the predictive performance on the external validation data</w:t>
      </w:r>
      <w:r w:rsidR="00A8284B">
        <w:t xml:space="preserve"> comprising p</w:t>
      </w:r>
      <w:r w:rsidR="00A8284B" w:rsidRPr="00A8284B">
        <w:t>atients contributing &lt; 2 venous plasma samples</w:t>
      </w:r>
      <w:r w:rsidR="00DD18CA" w:rsidRPr="007C67A1">
        <w:t>.</w:t>
      </w:r>
    </w:p>
    <w:p w14:paraId="34016A2B" w14:textId="77777777" w:rsidR="00DD18CA" w:rsidRPr="000A3E4F" w:rsidRDefault="00DD18CA" w:rsidP="00307B84">
      <w:pPr>
        <w:pStyle w:val="Heading3"/>
        <w:spacing w:line="480" w:lineRule="auto"/>
      </w:pPr>
      <w:r w:rsidRPr="000A3E4F">
        <w:t>Time</w:t>
      </w:r>
      <w:r>
        <w:t>-</w:t>
      </w:r>
      <w:r w:rsidRPr="000A3E4F">
        <w:t>to</w:t>
      </w:r>
      <w:r>
        <w:t>-</w:t>
      </w:r>
      <w:r w:rsidRPr="000A3E4F">
        <w:t>event model</w:t>
      </w:r>
    </w:p>
    <w:p w14:paraId="3552BCAD" w14:textId="0CB823CE" w:rsidR="00DD18CA" w:rsidRPr="000A3E4F" w:rsidRDefault="00791034" w:rsidP="006B3674">
      <w:pPr>
        <w:spacing w:line="480" w:lineRule="auto"/>
        <w:jc w:val="both"/>
      </w:pPr>
      <w:r>
        <w:t>I</w:t>
      </w:r>
      <w:r w:rsidR="00DD18CA" w:rsidRPr="000A3E4F">
        <w:t xml:space="preserve">nterval censoring was </w:t>
      </w:r>
      <w:r w:rsidR="00DD18CA">
        <w:t>implemented</w:t>
      </w:r>
      <w:r w:rsidR="00DD18CA" w:rsidRPr="000A3E4F">
        <w:t xml:space="preserve"> for recrudescent malaria infections. The start of the interval was set to the time of the last negative malaria visit. When there was no information available for recrudescent malaria patients regarding their last negative visit, the start of the interval was </w:t>
      </w:r>
      <w:r w:rsidR="00DD18CA">
        <w:t xml:space="preserve">arbitrary </w:t>
      </w:r>
      <w:r w:rsidR="00DD18CA" w:rsidRPr="000A3E4F">
        <w:t xml:space="preserve">set to one week prior to the recrudescent infection.   </w:t>
      </w:r>
    </w:p>
    <w:p w14:paraId="421D1682" w14:textId="0A162F59" w:rsidR="007F45D2" w:rsidRDefault="00DD18CA">
      <w:pPr>
        <w:spacing w:line="480" w:lineRule="auto"/>
        <w:jc w:val="both"/>
      </w:pPr>
      <w:r w:rsidRPr="000A3E4F">
        <w:t>Recrudescent malaria w</w:t>
      </w:r>
      <w:r>
        <w:t>as</w:t>
      </w:r>
      <w:r w:rsidRPr="000A3E4F">
        <w:t xml:space="preserve"> evaluated using a baseline hazard</w:t>
      </w:r>
      <w:r w:rsidR="007F45D2">
        <w:t xml:space="preserve"> (</w:t>
      </w:r>
      <w:r w:rsidR="00147D84" w:rsidRPr="00147D84">
        <w:t>Equation</w:t>
      </w:r>
      <w:r w:rsidR="007F45D2">
        <w:t xml:space="preserve"> </w:t>
      </w:r>
      <w:r w:rsidR="00394EED">
        <w:t>3</w:t>
      </w:r>
      <w:r w:rsidR="007F45D2">
        <w:t>)</w:t>
      </w:r>
      <w:r w:rsidRPr="000A3E4F">
        <w:t xml:space="preserve">, </w:t>
      </w:r>
      <w:r>
        <w:t xml:space="preserve">Weibull </w:t>
      </w:r>
      <w:r w:rsidRPr="000A3E4F">
        <w:t>hazard</w:t>
      </w:r>
      <w:r w:rsidR="007F45D2">
        <w:t xml:space="preserve"> (</w:t>
      </w:r>
      <w:r w:rsidR="00147D84" w:rsidRPr="00147D84">
        <w:t>Equation</w:t>
      </w:r>
      <w:r w:rsidR="007F45D2">
        <w:t xml:space="preserve"> </w:t>
      </w:r>
      <w:r w:rsidR="00394EED">
        <w:t>4</w:t>
      </w:r>
      <w:r w:rsidR="007F45D2">
        <w:t>)</w:t>
      </w:r>
      <w:r w:rsidRPr="000A3E4F">
        <w:t xml:space="preserve"> and </w:t>
      </w:r>
      <w:proofErr w:type="spellStart"/>
      <w:r w:rsidRPr="000A3E4F">
        <w:t>gompertz</w:t>
      </w:r>
      <w:proofErr w:type="spellEnd"/>
      <w:r w:rsidR="007F45D2">
        <w:t xml:space="preserve"> (</w:t>
      </w:r>
      <w:r w:rsidR="00147D84" w:rsidRPr="00147D84">
        <w:t>Equation</w:t>
      </w:r>
      <w:r w:rsidR="0074638A">
        <w:t xml:space="preserve"> </w:t>
      </w:r>
      <w:r w:rsidR="00394EED">
        <w:t>5</w:t>
      </w:r>
      <w:r w:rsidR="007F45D2">
        <w:t>)</w:t>
      </w:r>
      <w:r w:rsidRPr="000A3E4F">
        <w:t xml:space="preserve"> hazard model. </w:t>
      </w:r>
    </w:p>
    <w:p w14:paraId="70F55503" w14:textId="10232581" w:rsidR="007F45D2" w:rsidRDefault="007F45D2">
      <w:pPr>
        <w:spacing w:line="480" w:lineRule="auto"/>
        <w:jc w:val="both"/>
        <w:rPr>
          <w:rFonts w:eastAsiaTheme="minorEastAsia"/>
        </w:rPr>
      </w:pPr>
      <m:oMath>
        <m:r>
          <w:rPr>
            <w:rFonts w:ascii="Cambria Math" w:hAnsi="Cambria Math"/>
          </w:rPr>
          <m:t>h(t)=λ</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147D84" w:rsidRPr="00147D84">
        <w:rPr>
          <w:rFonts w:eastAsiaTheme="minorEastAsia"/>
        </w:rPr>
        <w:t>Equation</w:t>
      </w:r>
      <w:r>
        <w:rPr>
          <w:rFonts w:eastAsiaTheme="minorEastAsia"/>
        </w:rPr>
        <w:t xml:space="preserve"> </w:t>
      </w:r>
      <w:r w:rsidR="00394EED">
        <w:rPr>
          <w:rFonts w:eastAsiaTheme="minorEastAsia"/>
        </w:rPr>
        <w:t>3</w:t>
      </w:r>
    </w:p>
    <w:p w14:paraId="0ECB417D" w14:textId="2F6273DF" w:rsidR="007F45D2" w:rsidRDefault="007F45D2">
      <w:pPr>
        <w:spacing w:line="480" w:lineRule="auto"/>
        <w:jc w:val="both"/>
        <w:rPr>
          <w:rFonts w:eastAsiaTheme="minorEastAsia"/>
        </w:rPr>
      </w:pPr>
      <m:oMath>
        <m:r>
          <w:rPr>
            <w:rFonts w:ascii="Cambria Math" w:hAnsi="Cambria Math"/>
          </w:rPr>
          <m:t>h(t)=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×λ×</m:t>
        </m:r>
        <m:sSup>
          <m:sSupPr>
            <m:ctrlPr>
              <w:rPr>
                <w:rFonts w:ascii="Cambria Math" w:hAnsi="Cambria Math"/>
                <w:i/>
              </w:rPr>
            </m:ctrlPr>
          </m:sSupPr>
          <m:e>
            <m:r>
              <w:rPr>
                <w:rFonts w:ascii="Cambria Math" w:hAnsi="Cambria Math"/>
              </w:rPr>
              <m:t>t</m:t>
            </m:r>
          </m:e>
          <m:sup>
            <m:r>
              <w:rPr>
                <w:rFonts w:ascii="Cambria Math" w:hAnsi="Cambria Math"/>
              </w:rPr>
              <m:t>α-1</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147D84" w:rsidRPr="00147D84">
        <w:rPr>
          <w:rFonts w:eastAsiaTheme="minorEastAsia"/>
        </w:rPr>
        <w:t>Equation</w:t>
      </w:r>
      <w:r>
        <w:rPr>
          <w:rFonts w:eastAsiaTheme="minorEastAsia"/>
        </w:rPr>
        <w:t xml:space="preserve"> </w:t>
      </w:r>
      <w:r w:rsidR="00394EED">
        <w:rPr>
          <w:rFonts w:eastAsiaTheme="minorEastAsia"/>
        </w:rPr>
        <w:t>4</w:t>
      </w:r>
    </w:p>
    <w:p w14:paraId="269C1361" w14:textId="6F03F9B7" w:rsidR="007F45D2" w:rsidRPr="007F45D2" w:rsidRDefault="00930944">
      <w:pPr>
        <w:spacing w:line="480" w:lineRule="auto"/>
        <w:jc w:val="both"/>
      </w:pPr>
      <m:oMath>
        <m:r>
          <w:rPr>
            <w:rFonts w:ascii="Cambria Math" w:hAnsi="Cambria Math"/>
          </w:rPr>
          <m:t>h(t)=λ×</m:t>
        </m:r>
        <m:sSup>
          <m:sSupPr>
            <m:ctrlPr>
              <w:rPr>
                <w:rFonts w:ascii="Cambria Math" w:hAnsi="Cambria Math"/>
                <w:i/>
              </w:rPr>
            </m:ctrlPr>
          </m:sSupPr>
          <m:e>
            <m:r>
              <w:rPr>
                <w:rFonts w:ascii="Cambria Math" w:hAnsi="Cambria Math"/>
              </w:rPr>
              <m:t>e</m:t>
            </m:r>
          </m:e>
          <m:sup>
            <m:r>
              <w:rPr>
                <w:rFonts w:ascii="Cambria Math" w:hAnsi="Cambria Math"/>
              </w:rPr>
              <m:t>-t×</m:t>
            </m:r>
            <m:f>
              <m:fPr>
                <m:ctrlPr>
                  <w:rPr>
                    <w:rFonts w:ascii="Cambria Math" w:hAnsi="Cambria Math"/>
                    <w:i/>
                  </w:rPr>
                </m:ctrlPr>
              </m:fPr>
              <m:num>
                <m:r>
                  <m:rPr>
                    <m:sty m:val="p"/>
                  </m:rPr>
                  <w:rPr>
                    <w:rFonts w:ascii="Cambria Math" w:hAnsi="Cambria Math"/>
                  </w:rPr>
                  <m:t>ln⁡</m:t>
                </m:r>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1/2</m:t>
                    </m:r>
                  </m:sub>
                </m:sSub>
              </m:den>
            </m:f>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147D84" w:rsidRPr="00147D84">
        <w:rPr>
          <w:rFonts w:eastAsiaTheme="minorEastAsia"/>
        </w:rPr>
        <w:t>Equation</w:t>
      </w:r>
      <w:r>
        <w:rPr>
          <w:rFonts w:eastAsiaTheme="minorEastAsia"/>
        </w:rPr>
        <w:t xml:space="preserve"> </w:t>
      </w:r>
      <w:r w:rsidR="00394EED">
        <w:rPr>
          <w:rFonts w:eastAsiaTheme="minorEastAsia"/>
        </w:rPr>
        <w:t>5</w:t>
      </w:r>
    </w:p>
    <w:p w14:paraId="4CA04834" w14:textId="57D7B37F" w:rsidR="00DD18CA" w:rsidRPr="000A3E4F" w:rsidRDefault="008E20A5">
      <w:pPr>
        <w:spacing w:line="480" w:lineRule="auto"/>
        <w:jc w:val="both"/>
        <w:rPr>
          <w:highlight w:val="yellow"/>
        </w:rPr>
      </w:pPr>
      <w:r>
        <w:t xml:space="preserve">Equation </w:t>
      </w:r>
      <w:r w:rsidR="00394EED">
        <w:t>3</w:t>
      </w:r>
      <w:r>
        <w:t>-</w:t>
      </w:r>
      <w:r w:rsidR="00394EED">
        <w:t xml:space="preserve">5 </w:t>
      </w:r>
      <w:r>
        <w:t>represent hazard over time</w:t>
      </w:r>
      <w:r w:rsidR="00A53D60" w:rsidRPr="00A53D60">
        <w:t xml:space="preserve"> </w:t>
      </w:r>
      <w:r w:rsidR="00A53D60">
        <w:t>(</w:t>
      </w:r>
      <w:proofErr w:type="gramStart"/>
      <w:r w:rsidR="00A53D60">
        <w:t>h(</w:t>
      </w:r>
      <w:proofErr w:type="gramEnd"/>
      <w:r w:rsidR="00A53D60">
        <w:t>t))</w:t>
      </w:r>
      <w:r>
        <w:t>, baseline hazard</w:t>
      </w:r>
      <w:r w:rsidR="00A53D60">
        <w:t xml:space="preserve"> (</w:t>
      </w:r>
      <w:r w:rsidR="00A53D60">
        <w:rPr>
          <w:rFonts w:cstheme="minorHAnsi"/>
        </w:rPr>
        <w:t>λ)</w:t>
      </w:r>
      <w:r>
        <w:t xml:space="preserve">, time to reach half-maximum hazard </w:t>
      </w:r>
      <w:r w:rsidR="00A53D60">
        <w:t>(t</w:t>
      </w:r>
      <w:r w:rsidR="00A53D60" w:rsidRPr="008E20A5">
        <w:rPr>
          <w:vertAlign w:val="subscript"/>
        </w:rPr>
        <w:t>1/2</w:t>
      </w:r>
      <w:r w:rsidR="00A53D60">
        <w:t xml:space="preserve">) </w:t>
      </w:r>
      <w:r>
        <w:t>and shape parameter</w:t>
      </w:r>
      <w:r w:rsidR="00A53D60" w:rsidRPr="00A53D60">
        <w:rPr>
          <w:rFonts w:cstheme="minorHAnsi"/>
        </w:rPr>
        <w:t xml:space="preserve"> </w:t>
      </w:r>
      <w:r w:rsidR="00A53D60">
        <w:rPr>
          <w:rFonts w:cstheme="minorHAnsi"/>
        </w:rPr>
        <w:t>(α</w:t>
      </w:r>
      <w:r w:rsidR="00A53D60">
        <w:t>)</w:t>
      </w:r>
      <w:r>
        <w:t>.</w:t>
      </w:r>
      <w:r w:rsidR="00F435A3">
        <w:t xml:space="preserve"> </w:t>
      </w:r>
      <w:r w:rsidR="00DD18CA" w:rsidRPr="000A3E4F">
        <w:t xml:space="preserve">Physiological plausibility, </w:t>
      </w:r>
      <w:r w:rsidR="00A551E7">
        <w:t xml:space="preserve">prediction corrected </w:t>
      </w:r>
      <w:r w:rsidR="00DD18CA" w:rsidRPr="000A3E4F">
        <w:t xml:space="preserve">visual </w:t>
      </w:r>
      <w:r w:rsidR="00DD18CA" w:rsidRPr="000A3E4F">
        <w:lastRenderedPageBreak/>
        <w:t xml:space="preserve">predictive checks and the objective function value were used to evaluate competing models. The </w:t>
      </w:r>
      <w:proofErr w:type="spellStart"/>
      <w:r w:rsidR="00DD18CA" w:rsidRPr="000A3E4F">
        <w:t>lumefantrine</w:t>
      </w:r>
      <w:proofErr w:type="spellEnd"/>
      <w:r w:rsidR="00DD18CA" w:rsidRPr="000A3E4F">
        <w:t xml:space="preserve"> drug effect was subsequently studied using an E</w:t>
      </w:r>
      <w:r w:rsidR="00DD18CA" w:rsidRPr="000A3E4F">
        <w:rPr>
          <w:vertAlign w:val="subscript"/>
        </w:rPr>
        <w:t>MAX</w:t>
      </w:r>
      <w:r w:rsidR="00DD18CA" w:rsidRPr="000A3E4F">
        <w:t xml:space="preserve"> model and a sigmoidal E</w:t>
      </w:r>
      <w:r w:rsidR="00DD18CA" w:rsidRPr="000A3E4F">
        <w:rPr>
          <w:vertAlign w:val="subscript"/>
        </w:rPr>
        <w:t>MAX</w:t>
      </w:r>
      <w:r w:rsidR="00DD18CA" w:rsidRPr="000A3E4F">
        <w:t xml:space="preserve"> model. Stepwise covariate modelling on pharmacodynamic parameters for recrudescent malaria (i.e. age, </w:t>
      </w:r>
      <w:r w:rsidR="00DD18CA" w:rsidRPr="00814D42">
        <w:t>bodyweight,</w:t>
      </w:r>
      <w:r w:rsidR="00DD18CA" w:rsidRPr="000A3E4F">
        <w:t xml:space="preserve"> weight for age z-score</w:t>
      </w:r>
      <w:r w:rsidR="00DD18CA">
        <w:t>s</w:t>
      </w:r>
      <w:r w:rsidR="00DD18CA" w:rsidRPr="000A3E4F">
        <w:t xml:space="preserve">, pregnancy, estimated gestational age and admission </w:t>
      </w:r>
      <w:proofErr w:type="spellStart"/>
      <w:r w:rsidR="00DD18CA" w:rsidRPr="000A3E4F">
        <w:t>parasitaemia</w:t>
      </w:r>
      <w:proofErr w:type="spellEnd"/>
      <w:r w:rsidR="00DD18CA" w:rsidRPr="000A3E4F">
        <w:t>) was conducted using a forward (</w:t>
      </w:r>
      <w:r w:rsidR="00DD18CA" w:rsidRPr="000A3E4F">
        <w:rPr>
          <w:i/>
          <w:iCs/>
        </w:rPr>
        <w:t>P</w:t>
      </w:r>
      <w:r w:rsidR="00791034">
        <w:t>&lt;</w:t>
      </w:r>
      <w:r w:rsidR="00DD18CA" w:rsidRPr="000A3E4F">
        <w:rPr>
          <w:i/>
          <w:iCs/>
        </w:rPr>
        <w:t>0.05</w:t>
      </w:r>
      <w:r w:rsidR="00DD18CA" w:rsidRPr="000A3E4F">
        <w:t xml:space="preserve">) and backward elimination </w:t>
      </w:r>
      <w:r w:rsidR="00DD18CA">
        <w:t>approach</w:t>
      </w:r>
      <w:r w:rsidR="00DD18CA" w:rsidRPr="000A3E4F">
        <w:t xml:space="preserve"> (</w:t>
      </w:r>
      <w:r w:rsidR="00DD18CA" w:rsidRPr="000A3E4F">
        <w:rPr>
          <w:i/>
          <w:iCs/>
        </w:rPr>
        <w:t>p</w:t>
      </w:r>
      <w:r w:rsidR="00791034">
        <w:rPr>
          <w:i/>
          <w:iCs/>
        </w:rPr>
        <w:t>&lt;</w:t>
      </w:r>
      <w:r w:rsidR="00DD18CA" w:rsidRPr="000A3E4F">
        <w:rPr>
          <w:i/>
          <w:iCs/>
        </w:rPr>
        <w:t>0.001</w:t>
      </w:r>
      <w:r w:rsidR="00DD18CA" w:rsidRPr="000A3E4F">
        <w:rPr>
          <w:iCs/>
        </w:rPr>
        <w:t>)</w:t>
      </w:r>
      <w:r w:rsidR="00DD18CA" w:rsidRPr="000A3E4F">
        <w:t>.</w:t>
      </w:r>
    </w:p>
    <w:p w14:paraId="3BFED62C" w14:textId="4B6A4A26" w:rsidR="00DD18CA" w:rsidRPr="000A3E4F" w:rsidRDefault="00921DD4" w:rsidP="00307B84">
      <w:pPr>
        <w:pStyle w:val="Heading3"/>
        <w:spacing w:line="480" w:lineRule="auto"/>
      </w:pPr>
      <w:r w:rsidRPr="00CA5FCF">
        <w:rPr>
          <w:i/>
        </w:rPr>
        <w:t>In-silico</w:t>
      </w:r>
      <w:r>
        <w:t xml:space="preserve"> d</w:t>
      </w:r>
      <w:r w:rsidR="00DD18CA" w:rsidRPr="000A3E4F">
        <w:t>ose optimisations</w:t>
      </w:r>
    </w:p>
    <w:p w14:paraId="3A6B2350" w14:textId="729554D7" w:rsidR="00DD18CA" w:rsidRPr="000A3E4F" w:rsidRDefault="003360F8" w:rsidP="006B3674">
      <w:pPr>
        <w:spacing w:line="480" w:lineRule="auto"/>
        <w:jc w:val="both"/>
      </w:pPr>
      <w:r>
        <w:t xml:space="preserve">Parasite biomass at baseline was described using baseline bodyweight and pregnancy in a linear regression model. </w:t>
      </w:r>
      <w:r w:rsidR="00BE4349">
        <w:t>The</w:t>
      </w:r>
      <w:r w:rsidR="00CB0B5A">
        <w:t xml:space="preserve"> linear </w:t>
      </w:r>
      <w:r w:rsidR="00F335C3">
        <w:t xml:space="preserve">regression </w:t>
      </w:r>
      <w:r w:rsidR="00CB0B5A">
        <w:t>model was</w:t>
      </w:r>
      <w:r w:rsidR="00BE4349">
        <w:t xml:space="preserve"> subsequently</w:t>
      </w:r>
      <w:r w:rsidR="00CB0B5A">
        <w:t xml:space="preserve"> used to account for correlation structures in covariates </w:t>
      </w:r>
      <w:r>
        <w:t xml:space="preserve">whilst creating virtual patient populations in the </w:t>
      </w:r>
      <w:r w:rsidR="00CB0B5A">
        <w:t>simulation scenarios.</w:t>
      </w:r>
      <w:r w:rsidR="00BE4349">
        <w:t xml:space="preserve"> </w:t>
      </w:r>
      <w:r w:rsidR="00DD18CA" w:rsidRPr="000A3E4F">
        <w:rPr>
          <w:i/>
        </w:rPr>
        <w:t>In-silico</w:t>
      </w:r>
      <w:r w:rsidR="00DD18CA" w:rsidRPr="000A3E4F">
        <w:t xml:space="preserve"> dose optimisations were conducted using 2</w:t>
      </w:r>
      <w:r w:rsidR="00073D96">
        <w:t>,</w:t>
      </w:r>
      <w:r w:rsidR="00DD18CA" w:rsidRPr="000A3E4F">
        <w:t xml:space="preserve">000 simulations of the day 7 </w:t>
      </w:r>
      <w:proofErr w:type="spellStart"/>
      <w:r w:rsidR="00DD18CA" w:rsidRPr="000A3E4F">
        <w:t>lumefantrine</w:t>
      </w:r>
      <w:proofErr w:type="spellEnd"/>
      <w:r w:rsidR="00DD18CA" w:rsidRPr="000A3E4F">
        <w:t xml:space="preserve"> concentration</w:t>
      </w:r>
      <w:r w:rsidR="00DD18CA">
        <w:t xml:space="preserve">, total exposure, </w:t>
      </w:r>
      <w:r w:rsidR="009C656B" w:rsidRPr="000A3E4F">
        <w:t xml:space="preserve">and </w:t>
      </w:r>
      <w:r w:rsidR="0049045C">
        <w:t>m</w:t>
      </w:r>
      <w:r w:rsidR="00DD18CA">
        <w:t xml:space="preserve">aximum </w:t>
      </w:r>
      <w:proofErr w:type="spellStart"/>
      <w:r w:rsidR="00DD18CA">
        <w:t>lumefantrine</w:t>
      </w:r>
      <w:proofErr w:type="spellEnd"/>
      <w:r w:rsidR="0049045C">
        <w:t xml:space="preserve"> concentration</w:t>
      </w:r>
      <w:r w:rsidR="00DD18CA" w:rsidRPr="000A3E4F">
        <w:t>.</w:t>
      </w:r>
      <w:r w:rsidR="00822914">
        <w:t xml:space="preserve"> </w:t>
      </w:r>
      <w:r w:rsidR="00D264B2">
        <w:t xml:space="preserve">Uncertainty </w:t>
      </w:r>
      <w:r w:rsidR="00073D96">
        <w:t>i</w:t>
      </w:r>
      <w:r w:rsidR="00D264B2">
        <w:t xml:space="preserve">n parameter estimates was not accounted for considering that dose optimisations </w:t>
      </w:r>
      <w:r w:rsidR="00D264B2" w:rsidRPr="00D264B2">
        <w:t xml:space="preserve">aimed to establish </w:t>
      </w:r>
      <w:r w:rsidR="00A75408">
        <w:t>similar</w:t>
      </w:r>
      <w:r w:rsidR="00D264B2" w:rsidRPr="00D264B2">
        <w:t xml:space="preserve"> mean exposures in vulnerable populations (i.e. children and pregnant women) as compared to non-pregnant adults</w:t>
      </w:r>
      <w:r w:rsidR="00DB4A0C">
        <w:t xml:space="preserve"> (i.e. </w:t>
      </w:r>
      <w:r w:rsidR="00DB4A0C" w:rsidRPr="00AE0AFD">
        <w:t xml:space="preserve">additional variability introduced by uncertainty </w:t>
      </w:r>
      <w:r w:rsidR="00372C22" w:rsidRPr="00AE0AFD">
        <w:t>should not introduce bias and would be centred around the</w:t>
      </w:r>
      <w:r w:rsidR="00DB4A0C" w:rsidRPr="00AE0AFD">
        <w:t xml:space="preserve"> mean)</w:t>
      </w:r>
      <w:r w:rsidR="00D264B2" w:rsidRPr="00AE0AFD">
        <w:t xml:space="preserve">. </w:t>
      </w:r>
      <w:r w:rsidR="00DD18CA" w:rsidRPr="00AE0AFD">
        <w:t xml:space="preserve"> </w:t>
      </w:r>
    </w:p>
    <w:p w14:paraId="3B3678EC" w14:textId="77777777" w:rsidR="00DD18CA" w:rsidRPr="000A3E4F" w:rsidRDefault="00DD18CA" w:rsidP="00307B84">
      <w:pPr>
        <w:pStyle w:val="Heading3"/>
        <w:spacing w:line="480" w:lineRule="auto"/>
      </w:pPr>
      <w:r w:rsidRPr="000A3E4F">
        <w:t xml:space="preserve">Simultaneous </w:t>
      </w:r>
      <w:proofErr w:type="spellStart"/>
      <w:r w:rsidRPr="000A3E4F">
        <w:t>lumefantrine</w:t>
      </w:r>
      <w:proofErr w:type="spellEnd"/>
      <w:r>
        <w:t>/</w:t>
      </w:r>
      <w:proofErr w:type="spellStart"/>
      <w:r w:rsidRPr="000A3E4F">
        <w:t>desbutyl-lumefantrine</w:t>
      </w:r>
      <w:proofErr w:type="spellEnd"/>
      <w:r w:rsidRPr="000A3E4F">
        <w:t xml:space="preserve"> </w:t>
      </w:r>
      <w:r>
        <w:t xml:space="preserve">pharmacokinetic </w:t>
      </w:r>
      <w:r w:rsidRPr="000A3E4F">
        <w:t>model</w:t>
      </w:r>
    </w:p>
    <w:p w14:paraId="33C9CCCD" w14:textId="0AD3604D" w:rsidR="007C67A1" w:rsidRDefault="00DD18CA" w:rsidP="006B3674">
      <w:pPr>
        <w:spacing w:line="480" w:lineRule="auto"/>
        <w:jc w:val="both"/>
      </w:pPr>
      <w:r w:rsidRPr="000A3E4F">
        <w:t xml:space="preserve">A variety of distribution models (one-, two-, and three-compartment distribution) and residual error models (additive, proportional, and combined additive and proportional error models) were evaluated for </w:t>
      </w:r>
      <w:proofErr w:type="spellStart"/>
      <w:r w:rsidRPr="000A3E4F">
        <w:t>desbutyl-lumefantrine</w:t>
      </w:r>
      <w:proofErr w:type="spellEnd"/>
      <w:r w:rsidRPr="000A3E4F">
        <w:t xml:space="preserve"> using the best performing </w:t>
      </w:r>
      <w:proofErr w:type="spellStart"/>
      <w:r w:rsidRPr="000A3E4F">
        <w:t>lumefantrine</w:t>
      </w:r>
      <w:proofErr w:type="spellEnd"/>
      <w:r w:rsidRPr="000A3E4F">
        <w:t xml:space="preserve"> model. Subsequently, an identical procedure for covariate modelling was applied to </w:t>
      </w:r>
      <w:proofErr w:type="spellStart"/>
      <w:r w:rsidRPr="000A3E4F">
        <w:t>desbutyl-lumefantrine</w:t>
      </w:r>
      <w:proofErr w:type="spellEnd"/>
      <w:r w:rsidRPr="000A3E4F">
        <w:t xml:space="preserve"> parameters as described for the </w:t>
      </w:r>
      <w:proofErr w:type="spellStart"/>
      <w:r w:rsidRPr="000A3E4F">
        <w:t>lumefantrine</w:t>
      </w:r>
      <w:proofErr w:type="spellEnd"/>
      <w:r w:rsidRPr="000A3E4F">
        <w:t xml:space="preserve">. Validation of the simultaneous </w:t>
      </w:r>
      <w:proofErr w:type="spellStart"/>
      <w:r w:rsidRPr="000A3E4F">
        <w:t>lumefantrine</w:t>
      </w:r>
      <w:proofErr w:type="spellEnd"/>
      <w:r>
        <w:t>/</w:t>
      </w:r>
      <w:proofErr w:type="spellStart"/>
      <w:r w:rsidRPr="000A3E4F">
        <w:t>desbutyl-lumefantrine</w:t>
      </w:r>
      <w:proofErr w:type="spellEnd"/>
      <w:r w:rsidRPr="000A3E4F">
        <w:t xml:space="preserve"> model was also identical to the procedures followed for the </w:t>
      </w:r>
      <w:proofErr w:type="spellStart"/>
      <w:r w:rsidRPr="000A3E4F">
        <w:t>lumefantrine</w:t>
      </w:r>
      <w:proofErr w:type="spellEnd"/>
      <w:r w:rsidRPr="000A3E4F">
        <w:t>.</w:t>
      </w:r>
    </w:p>
    <w:p w14:paraId="7A22BB32" w14:textId="7E689DC3" w:rsidR="00A6076E" w:rsidRDefault="007C67A1" w:rsidP="00307B84">
      <w:pPr>
        <w:pStyle w:val="Heading2"/>
        <w:spacing w:line="480" w:lineRule="auto"/>
      </w:pPr>
      <w:r>
        <w:br w:type="page"/>
      </w:r>
      <w:r w:rsidR="00FE74B7" w:rsidRPr="00FE74B7">
        <w:lastRenderedPageBreak/>
        <w:t>R</w:t>
      </w:r>
      <w:r w:rsidR="00A6076E">
        <w:t>eferences</w:t>
      </w:r>
    </w:p>
    <w:p w14:paraId="0409A97A" w14:textId="77777777" w:rsidR="00AE0AFD" w:rsidRPr="00AE0AFD" w:rsidRDefault="00A6076E" w:rsidP="00AE0AFD">
      <w:pPr>
        <w:pStyle w:val="EndNoteBibliography"/>
        <w:spacing w:after="0"/>
      </w:pPr>
      <w:r w:rsidRPr="000A3E4F">
        <w:t xml:space="preserve"> </w:t>
      </w:r>
      <w:r w:rsidR="002D0C18" w:rsidRPr="000A3E4F">
        <w:fldChar w:fldCharType="begin"/>
      </w:r>
      <w:r w:rsidRPr="000A3E4F">
        <w:instrText xml:space="preserve"> ADDIN EN.REFLIST </w:instrText>
      </w:r>
      <w:r w:rsidR="002D0C18" w:rsidRPr="000A3E4F">
        <w:fldChar w:fldCharType="separate"/>
      </w:r>
      <w:bookmarkStart w:id="8" w:name="_ENREF_1"/>
      <w:r w:rsidR="00AE0AFD" w:rsidRPr="00AE0AFD">
        <w:t>1.</w:t>
      </w:r>
      <w:r w:rsidR="00AE0AFD" w:rsidRPr="00AE0AFD">
        <w:tab/>
        <w:t>Pradhan S, Song B, Lee J, Chae JW, Kim KI, Back HM, et al. Performance comparison of first-order conditional estimation with interaction and Bayesian estimation methods for estimating the population parameters and its distribution from data sets with a low number of subjects. BMC Med Res Methodol. 2017;17(1):154. doi: 10.1186/s12874-017-0427-0. PubMed PMID: 29191177; PubMed Central PMCID: PMCPMC5709938.</w:t>
      </w:r>
      <w:bookmarkEnd w:id="8"/>
    </w:p>
    <w:p w14:paraId="53851423" w14:textId="77777777" w:rsidR="00AE0AFD" w:rsidRPr="00AE0AFD" w:rsidRDefault="00AE0AFD" w:rsidP="00AE0AFD">
      <w:pPr>
        <w:pStyle w:val="EndNoteBibliography"/>
        <w:spacing w:after="0"/>
      </w:pPr>
      <w:bookmarkStart w:id="9" w:name="_ENREF_2"/>
      <w:r w:rsidRPr="00AE0AFD">
        <w:t>2.</w:t>
      </w:r>
      <w:r w:rsidRPr="00AE0AFD">
        <w:tab/>
        <w:t>Hendriksen IC, Mtove G, Kent A, Gesase S, Reyburn H, Lemnge MM, et al. Population pharmacokinetics of intramuscular artesunate in African children with severe malaria: implications for a practical dosing regimen. Clin Pharmacol Ther. 2013;93(5):443-50. doi: 10.1038/clpt.2013.26. PubMed PMID: 23511715; PubMed Central PMCID: PMCPMC3630454.</w:t>
      </w:r>
      <w:bookmarkEnd w:id="9"/>
    </w:p>
    <w:p w14:paraId="6D2F4D35" w14:textId="77777777" w:rsidR="00AE0AFD" w:rsidRPr="00AE0AFD" w:rsidRDefault="00AE0AFD" w:rsidP="00AE0AFD">
      <w:pPr>
        <w:pStyle w:val="EndNoteBibliography"/>
        <w:spacing w:after="0"/>
      </w:pPr>
      <w:bookmarkStart w:id="10" w:name="_ENREF_3"/>
      <w:r w:rsidRPr="00AE0AFD">
        <w:t>3.</w:t>
      </w:r>
      <w:r w:rsidRPr="00AE0AFD">
        <w:tab/>
        <w:t>Ahn JE, Karlsson MO, Dunne A, Ludden TM. Likelihood based approaches to handling data below the quantification limit using NONMEM VI. J Pharmacokinet Pharmacodyn. 2008;35(4):401-21. doi: 10.1007/s10928-008-9094-4. PubMed PMID: 18686017.</w:t>
      </w:r>
      <w:bookmarkEnd w:id="10"/>
    </w:p>
    <w:p w14:paraId="35D8C1E1" w14:textId="77777777" w:rsidR="00AE0AFD" w:rsidRPr="00AE0AFD" w:rsidRDefault="00AE0AFD" w:rsidP="00AE0AFD">
      <w:pPr>
        <w:pStyle w:val="EndNoteBibliography"/>
      </w:pPr>
      <w:bookmarkStart w:id="11" w:name="_ENREF_4"/>
      <w:r w:rsidRPr="00AE0AFD">
        <w:t>4.</w:t>
      </w:r>
      <w:r w:rsidRPr="00AE0AFD">
        <w:tab/>
        <w:t>WorldWide Antimalarial Resistance Network Lumefantrine PKPDSG. Artemether-lumefantrine treatment of uncomplicated Plasmodium falciparum malaria: a systematic review and meta-analysis of day 7 lumefantrine concentrations and therapeutic response using individual patient data. BMC Med. 2015;13:227. doi: 10.1186/s12916-015-0456-7. PubMed PMID: 26381375; PubMed Central PMCID: PMCPMC4574542.</w:t>
      </w:r>
      <w:bookmarkEnd w:id="11"/>
    </w:p>
    <w:p w14:paraId="53053B82" w14:textId="34E00D05" w:rsidR="00EC14B2" w:rsidRPr="000A3E4F" w:rsidRDefault="002D0C18" w:rsidP="00307B84">
      <w:pPr>
        <w:pStyle w:val="EndNoteBibliography"/>
        <w:spacing w:line="480" w:lineRule="auto"/>
      </w:pPr>
      <w:r w:rsidRPr="000A3E4F">
        <w:fldChar w:fldCharType="end"/>
      </w:r>
    </w:p>
    <w:sectPr w:rsidR="00EC14B2" w:rsidRPr="000A3E4F" w:rsidSect="00D513A2">
      <w:footerReference w:type="default" r:id="rId12"/>
      <w:pgSz w:w="11907" w:h="16839" w:code="9"/>
      <w:pgMar w:top="1152" w:right="1152" w:bottom="1152"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el Tarning" w:date="2018-05-21T19:14:00Z" w:initials="JT">
    <w:p w14:paraId="2E4F304F" w14:textId="07E79718" w:rsidR="00C553A4" w:rsidRDefault="00C553A4">
      <w:pPr>
        <w:pStyle w:val="CommentText"/>
      </w:pPr>
      <w:r>
        <w:rPr>
          <w:rStyle w:val="CommentReference"/>
        </w:rPr>
        <w:annotationRef/>
      </w:r>
      <w:r>
        <w:t>The formatting of the equation looks a bit strange on my computer. Might be fine on yours</w:t>
      </w:r>
      <w:proofErr w:type="gramStart"/>
      <w:r>
        <w:t>..</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F30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C2C04" w14:textId="77777777" w:rsidR="00DA6EA7" w:rsidRDefault="00DA6EA7" w:rsidP="00661BD4">
      <w:pPr>
        <w:spacing w:after="0" w:line="240" w:lineRule="auto"/>
      </w:pPr>
      <w:r>
        <w:separator/>
      </w:r>
    </w:p>
  </w:endnote>
  <w:endnote w:type="continuationSeparator" w:id="0">
    <w:p w14:paraId="44686B3B" w14:textId="77777777" w:rsidR="00DA6EA7" w:rsidRDefault="00DA6EA7" w:rsidP="0066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563065"/>
      <w:docPartObj>
        <w:docPartGallery w:val="Page Numbers (Bottom of Page)"/>
        <w:docPartUnique/>
      </w:docPartObj>
    </w:sdtPr>
    <w:sdtEndPr>
      <w:rPr>
        <w:noProof/>
      </w:rPr>
    </w:sdtEndPr>
    <w:sdtContent>
      <w:p w14:paraId="051ABB09" w14:textId="4DFD7724" w:rsidR="00CD1596" w:rsidRDefault="00CD1596">
        <w:pPr>
          <w:pStyle w:val="Footer"/>
          <w:jc w:val="center"/>
        </w:pPr>
        <w:r>
          <w:fldChar w:fldCharType="begin"/>
        </w:r>
        <w:r>
          <w:instrText xml:space="preserve"> PAGE   \* MERGEFORMAT </w:instrText>
        </w:r>
        <w:r>
          <w:fldChar w:fldCharType="separate"/>
        </w:r>
        <w:r w:rsidR="003869FC">
          <w:rPr>
            <w:noProof/>
          </w:rPr>
          <w:t>1</w:t>
        </w:r>
        <w:r>
          <w:rPr>
            <w:noProof/>
          </w:rPr>
          <w:fldChar w:fldCharType="end"/>
        </w:r>
      </w:p>
    </w:sdtContent>
  </w:sdt>
  <w:p w14:paraId="6D86093B" w14:textId="77777777" w:rsidR="00CD1596" w:rsidRDefault="00CD1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438EC" w14:textId="77777777" w:rsidR="00DA6EA7" w:rsidRDefault="00DA6EA7" w:rsidP="00661BD4">
      <w:pPr>
        <w:spacing w:after="0" w:line="240" w:lineRule="auto"/>
      </w:pPr>
      <w:r>
        <w:separator/>
      </w:r>
    </w:p>
  </w:footnote>
  <w:footnote w:type="continuationSeparator" w:id="0">
    <w:p w14:paraId="5C0E4559" w14:textId="77777777" w:rsidR="00DA6EA7" w:rsidRDefault="00DA6EA7" w:rsidP="00661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C43A6"/>
    <w:multiLevelType w:val="hybridMultilevel"/>
    <w:tmpl w:val="E24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D2932"/>
    <w:multiLevelType w:val="hybridMultilevel"/>
    <w:tmpl w:val="581C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376A3"/>
    <w:multiLevelType w:val="hybridMultilevel"/>
    <w:tmpl w:val="19DE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35E9F"/>
    <w:multiLevelType w:val="hybridMultilevel"/>
    <w:tmpl w:val="8F5E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12A5F"/>
    <w:multiLevelType w:val="hybridMultilevel"/>
    <w:tmpl w:val="52FC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30479"/>
    <w:multiLevelType w:val="hybridMultilevel"/>
    <w:tmpl w:val="6C00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l Tarning">
    <w15:presenceInfo w15:providerId="AD" w15:userId="S-1-5-21-1177238915-115176313-1801674531-2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atdxtvefx9ppwest25vs0entpvvep9sda5z&quot;&gt;WWARN_LF&lt;record-ids&gt;&lt;item&gt;47&lt;/item&gt;&lt;item&gt;60&lt;/item&gt;&lt;item&gt;61&lt;/item&gt;&lt;item&gt;62&lt;/item&gt;&lt;/record-ids&gt;&lt;/item&gt;&lt;/Libraries&gt;"/>
  </w:docVars>
  <w:rsids>
    <w:rsidRoot w:val="00146BC3"/>
    <w:rsid w:val="00001718"/>
    <w:rsid w:val="00002959"/>
    <w:rsid w:val="00002CC2"/>
    <w:rsid w:val="00005F8E"/>
    <w:rsid w:val="00010E0D"/>
    <w:rsid w:val="00011302"/>
    <w:rsid w:val="0001140C"/>
    <w:rsid w:val="00016957"/>
    <w:rsid w:val="000172BA"/>
    <w:rsid w:val="00023538"/>
    <w:rsid w:val="00026279"/>
    <w:rsid w:val="000269C7"/>
    <w:rsid w:val="00026ACA"/>
    <w:rsid w:val="00027406"/>
    <w:rsid w:val="000302C5"/>
    <w:rsid w:val="00031357"/>
    <w:rsid w:val="0003383A"/>
    <w:rsid w:val="00033CCB"/>
    <w:rsid w:val="00034979"/>
    <w:rsid w:val="00034D92"/>
    <w:rsid w:val="00035EEB"/>
    <w:rsid w:val="00036606"/>
    <w:rsid w:val="000366DF"/>
    <w:rsid w:val="00037D9C"/>
    <w:rsid w:val="00040F0B"/>
    <w:rsid w:val="000432B3"/>
    <w:rsid w:val="00043687"/>
    <w:rsid w:val="000443FE"/>
    <w:rsid w:val="00044E38"/>
    <w:rsid w:val="00046B66"/>
    <w:rsid w:val="00046E25"/>
    <w:rsid w:val="000518B2"/>
    <w:rsid w:val="000554BB"/>
    <w:rsid w:val="00055817"/>
    <w:rsid w:val="000640F7"/>
    <w:rsid w:val="000651C3"/>
    <w:rsid w:val="000657D0"/>
    <w:rsid w:val="00070785"/>
    <w:rsid w:val="00070856"/>
    <w:rsid w:val="00071980"/>
    <w:rsid w:val="0007349F"/>
    <w:rsid w:val="00073CF4"/>
    <w:rsid w:val="00073D96"/>
    <w:rsid w:val="00073E73"/>
    <w:rsid w:val="0007496E"/>
    <w:rsid w:val="00075862"/>
    <w:rsid w:val="000758F8"/>
    <w:rsid w:val="0007686E"/>
    <w:rsid w:val="00083376"/>
    <w:rsid w:val="00083673"/>
    <w:rsid w:val="000839D2"/>
    <w:rsid w:val="000861BA"/>
    <w:rsid w:val="0008637A"/>
    <w:rsid w:val="000870BA"/>
    <w:rsid w:val="00087738"/>
    <w:rsid w:val="0009095E"/>
    <w:rsid w:val="0009327E"/>
    <w:rsid w:val="00094073"/>
    <w:rsid w:val="0009472F"/>
    <w:rsid w:val="00096E02"/>
    <w:rsid w:val="0009719B"/>
    <w:rsid w:val="000A04C1"/>
    <w:rsid w:val="000A1D89"/>
    <w:rsid w:val="000A379F"/>
    <w:rsid w:val="000A3E4F"/>
    <w:rsid w:val="000A3EB4"/>
    <w:rsid w:val="000A4BF7"/>
    <w:rsid w:val="000A4E9F"/>
    <w:rsid w:val="000A56C9"/>
    <w:rsid w:val="000A62E2"/>
    <w:rsid w:val="000B0365"/>
    <w:rsid w:val="000B0E1B"/>
    <w:rsid w:val="000B174F"/>
    <w:rsid w:val="000B19B7"/>
    <w:rsid w:val="000B2A89"/>
    <w:rsid w:val="000B3AA5"/>
    <w:rsid w:val="000B5DF1"/>
    <w:rsid w:val="000B6DBA"/>
    <w:rsid w:val="000C0DB6"/>
    <w:rsid w:val="000C19E6"/>
    <w:rsid w:val="000C5338"/>
    <w:rsid w:val="000C725B"/>
    <w:rsid w:val="000D201A"/>
    <w:rsid w:val="000D2334"/>
    <w:rsid w:val="000D244B"/>
    <w:rsid w:val="000D2DE4"/>
    <w:rsid w:val="000D6B93"/>
    <w:rsid w:val="000D7649"/>
    <w:rsid w:val="000D7BCE"/>
    <w:rsid w:val="000E2AC4"/>
    <w:rsid w:val="000F091B"/>
    <w:rsid w:val="000F0FDC"/>
    <w:rsid w:val="000F1323"/>
    <w:rsid w:val="000F2511"/>
    <w:rsid w:val="000F328E"/>
    <w:rsid w:val="000F378A"/>
    <w:rsid w:val="000F417C"/>
    <w:rsid w:val="000F77FA"/>
    <w:rsid w:val="00100AE1"/>
    <w:rsid w:val="00101A44"/>
    <w:rsid w:val="00102495"/>
    <w:rsid w:val="001026FC"/>
    <w:rsid w:val="001067BE"/>
    <w:rsid w:val="00106CA3"/>
    <w:rsid w:val="00107DF5"/>
    <w:rsid w:val="00107F93"/>
    <w:rsid w:val="00107FE8"/>
    <w:rsid w:val="00110157"/>
    <w:rsid w:val="00110638"/>
    <w:rsid w:val="00110ACD"/>
    <w:rsid w:val="00111A70"/>
    <w:rsid w:val="00111C33"/>
    <w:rsid w:val="00112631"/>
    <w:rsid w:val="00114F48"/>
    <w:rsid w:val="00120AFF"/>
    <w:rsid w:val="00121FC2"/>
    <w:rsid w:val="00121FEE"/>
    <w:rsid w:val="00123743"/>
    <w:rsid w:val="001244A0"/>
    <w:rsid w:val="00124E20"/>
    <w:rsid w:val="001250E0"/>
    <w:rsid w:val="00130896"/>
    <w:rsid w:val="00130D1F"/>
    <w:rsid w:val="001319D5"/>
    <w:rsid w:val="0013388B"/>
    <w:rsid w:val="001346D5"/>
    <w:rsid w:val="00134C55"/>
    <w:rsid w:val="00135232"/>
    <w:rsid w:val="001364C3"/>
    <w:rsid w:val="00137C12"/>
    <w:rsid w:val="0014000B"/>
    <w:rsid w:val="00141B65"/>
    <w:rsid w:val="00141DDB"/>
    <w:rsid w:val="0014236F"/>
    <w:rsid w:val="00142E2D"/>
    <w:rsid w:val="00142E4D"/>
    <w:rsid w:val="00143970"/>
    <w:rsid w:val="00145F4F"/>
    <w:rsid w:val="00146BC3"/>
    <w:rsid w:val="001476CA"/>
    <w:rsid w:val="001478F6"/>
    <w:rsid w:val="00147D84"/>
    <w:rsid w:val="001510CE"/>
    <w:rsid w:val="0015187C"/>
    <w:rsid w:val="00151DA3"/>
    <w:rsid w:val="001521BC"/>
    <w:rsid w:val="00152A87"/>
    <w:rsid w:val="00152EF0"/>
    <w:rsid w:val="00154794"/>
    <w:rsid w:val="001553F8"/>
    <w:rsid w:val="00156FC6"/>
    <w:rsid w:val="0016008D"/>
    <w:rsid w:val="001617AE"/>
    <w:rsid w:val="0016464B"/>
    <w:rsid w:val="00164D6F"/>
    <w:rsid w:val="001652AE"/>
    <w:rsid w:val="001668CC"/>
    <w:rsid w:val="00166B3B"/>
    <w:rsid w:val="00166D33"/>
    <w:rsid w:val="0016761B"/>
    <w:rsid w:val="00167805"/>
    <w:rsid w:val="001678CF"/>
    <w:rsid w:val="00167FEA"/>
    <w:rsid w:val="0017037B"/>
    <w:rsid w:val="00172E73"/>
    <w:rsid w:val="0017388C"/>
    <w:rsid w:val="00174CCB"/>
    <w:rsid w:val="001756BE"/>
    <w:rsid w:val="00176114"/>
    <w:rsid w:val="0018204B"/>
    <w:rsid w:val="0018372B"/>
    <w:rsid w:val="0018452B"/>
    <w:rsid w:val="0018483F"/>
    <w:rsid w:val="001868AF"/>
    <w:rsid w:val="00187100"/>
    <w:rsid w:val="00190B7E"/>
    <w:rsid w:val="00192C67"/>
    <w:rsid w:val="0019473F"/>
    <w:rsid w:val="00195830"/>
    <w:rsid w:val="001A03E6"/>
    <w:rsid w:val="001A072C"/>
    <w:rsid w:val="001A1A88"/>
    <w:rsid w:val="001A404E"/>
    <w:rsid w:val="001B0672"/>
    <w:rsid w:val="001B15B8"/>
    <w:rsid w:val="001B3EC4"/>
    <w:rsid w:val="001B493B"/>
    <w:rsid w:val="001B49B7"/>
    <w:rsid w:val="001B4C76"/>
    <w:rsid w:val="001B4E00"/>
    <w:rsid w:val="001B642D"/>
    <w:rsid w:val="001B797A"/>
    <w:rsid w:val="001B7B71"/>
    <w:rsid w:val="001C0B06"/>
    <w:rsid w:val="001C0D83"/>
    <w:rsid w:val="001C16F0"/>
    <w:rsid w:val="001C2E96"/>
    <w:rsid w:val="001C31D3"/>
    <w:rsid w:val="001C358F"/>
    <w:rsid w:val="001C421D"/>
    <w:rsid w:val="001C44D9"/>
    <w:rsid w:val="001C7911"/>
    <w:rsid w:val="001D09CA"/>
    <w:rsid w:val="001D161C"/>
    <w:rsid w:val="001D2A31"/>
    <w:rsid w:val="001D3FEA"/>
    <w:rsid w:val="001D44D2"/>
    <w:rsid w:val="001D4DC6"/>
    <w:rsid w:val="001D7D26"/>
    <w:rsid w:val="001E01B9"/>
    <w:rsid w:val="001E05F5"/>
    <w:rsid w:val="001E1590"/>
    <w:rsid w:val="001E1BC3"/>
    <w:rsid w:val="001E29C9"/>
    <w:rsid w:val="001E345C"/>
    <w:rsid w:val="001E4E6E"/>
    <w:rsid w:val="001E6775"/>
    <w:rsid w:val="001E777A"/>
    <w:rsid w:val="001E7795"/>
    <w:rsid w:val="001E77A3"/>
    <w:rsid w:val="001F028B"/>
    <w:rsid w:val="001F05FE"/>
    <w:rsid w:val="001F1883"/>
    <w:rsid w:val="001F2BB0"/>
    <w:rsid w:val="001F2FAF"/>
    <w:rsid w:val="001F471F"/>
    <w:rsid w:val="001F6DAC"/>
    <w:rsid w:val="001F7A06"/>
    <w:rsid w:val="00201D73"/>
    <w:rsid w:val="002021F7"/>
    <w:rsid w:val="0020319F"/>
    <w:rsid w:val="00203C4A"/>
    <w:rsid w:val="00203D01"/>
    <w:rsid w:val="00203FA2"/>
    <w:rsid w:val="00205907"/>
    <w:rsid w:val="00211149"/>
    <w:rsid w:val="002121EF"/>
    <w:rsid w:val="0021240E"/>
    <w:rsid w:val="00212A03"/>
    <w:rsid w:val="002134D9"/>
    <w:rsid w:val="00213ABA"/>
    <w:rsid w:val="00213D76"/>
    <w:rsid w:val="00214658"/>
    <w:rsid w:val="00215EAE"/>
    <w:rsid w:val="00215F16"/>
    <w:rsid w:val="002162FD"/>
    <w:rsid w:val="00216608"/>
    <w:rsid w:val="002166FD"/>
    <w:rsid w:val="0021757A"/>
    <w:rsid w:val="00221EFD"/>
    <w:rsid w:val="00223C80"/>
    <w:rsid w:val="00224D66"/>
    <w:rsid w:val="00226BF2"/>
    <w:rsid w:val="00226FED"/>
    <w:rsid w:val="002275CC"/>
    <w:rsid w:val="00232F3C"/>
    <w:rsid w:val="00233D7F"/>
    <w:rsid w:val="00235D41"/>
    <w:rsid w:val="00236005"/>
    <w:rsid w:val="00237979"/>
    <w:rsid w:val="002379A8"/>
    <w:rsid w:val="0025202D"/>
    <w:rsid w:val="00253943"/>
    <w:rsid w:val="00253BF2"/>
    <w:rsid w:val="00254C80"/>
    <w:rsid w:val="00254D1B"/>
    <w:rsid w:val="00256530"/>
    <w:rsid w:val="0025719D"/>
    <w:rsid w:val="00261144"/>
    <w:rsid w:val="0026140C"/>
    <w:rsid w:val="0026406A"/>
    <w:rsid w:val="00264FF2"/>
    <w:rsid w:val="00265E26"/>
    <w:rsid w:val="002700C0"/>
    <w:rsid w:val="00270141"/>
    <w:rsid w:val="002738C6"/>
    <w:rsid w:val="002741A5"/>
    <w:rsid w:val="0027688A"/>
    <w:rsid w:val="0027749E"/>
    <w:rsid w:val="00277591"/>
    <w:rsid w:val="00280078"/>
    <w:rsid w:val="0028013E"/>
    <w:rsid w:val="00280DF7"/>
    <w:rsid w:val="00281E14"/>
    <w:rsid w:val="002826DD"/>
    <w:rsid w:val="00282DCC"/>
    <w:rsid w:val="002840F2"/>
    <w:rsid w:val="002859DE"/>
    <w:rsid w:val="00287A31"/>
    <w:rsid w:val="00290F8E"/>
    <w:rsid w:val="002924AE"/>
    <w:rsid w:val="00292528"/>
    <w:rsid w:val="00296478"/>
    <w:rsid w:val="00297441"/>
    <w:rsid w:val="002A09B7"/>
    <w:rsid w:val="002A2A7B"/>
    <w:rsid w:val="002A38E6"/>
    <w:rsid w:val="002A48C3"/>
    <w:rsid w:val="002A6627"/>
    <w:rsid w:val="002A6F96"/>
    <w:rsid w:val="002A7BAA"/>
    <w:rsid w:val="002A7F2A"/>
    <w:rsid w:val="002B06D0"/>
    <w:rsid w:val="002B19A0"/>
    <w:rsid w:val="002B2215"/>
    <w:rsid w:val="002B3986"/>
    <w:rsid w:val="002B3CFD"/>
    <w:rsid w:val="002B4AF0"/>
    <w:rsid w:val="002B5898"/>
    <w:rsid w:val="002B5953"/>
    <w:rsid w:val="002B7591"/>
    <w:rsid w:val="002B75B0"/>
    <w:rsid w:val="002C0EBC"/>
    <w:rsid w:val="002C2AAC"/>
    <w:rsid w:val="002C3FED"/>
    <w:rsid w:val="002C42D6"/>
    <w:rsid w:val="002C652C"/>
    <w:rsid w:val="002C67D0"/>
    <w:rsid w:val="002C6C9B"/>
    <w:rsid w:val="002D06DE"/>
    <w:rsid w:val="002D0C18"/>
    <w:rsid w:val="002D36DC"/>
    <w:rsid w:val="002D3E0F"/>
    <w:rsid w:val="002D4FDA"/>
    <w:rsid w:val="002D6BC2"/>
    <w:rsid w:val="002E2608"/>
    <w:rsid w:val="002E2FC6"/>
    <w:rsid w:val="002E37F6"/>
    <w:rsid w:val="002E4491"/>
    <w:rsid w:val="002E7864"/>
    <w:rsid w:val="002E7A2A"/>
    <w:rsid w:val="002F1661"/>
    <w:rsid w:val="002F2145"/>
    <w:rsid w:val="002F3738"/>
    <w:rsid w:val="002F3CF9"/>
    <w:rsid w:val="002F5DB1"/>
    <w:rsid w:val="002F5E51"/>
    <w:rsid w:val="002F680E"/>
    <w:rsid w:val="0030116B"/>
    <w:rsid w:val="00303927"/>
    <w:rsid w:val="0030586E"/>
    <w:rsid w:val="00307B84"/>
    <w:rsid w:val="00310509"/>
    <w:rsid w:val="00314721"/>
    <w:rsid w:val="0031501B"/>
    <w:rsid w:val="00315DE9"/>
    <w:rsid w:val="0031661D"/>
    <w:rsid w:val="00320AEA"/>
    <w:rsid w:val="003214CB"/>
    <w:rsid w:val="00321A22"/>
    <w:rsid w:val="00322C23"/>
    <w:rsid w:val="0032471B"/>
    <w:rsid w:val="003247AB"/>
    <w:rsid w:val="0032584B"/>
    <w:rsid w:val="003268CE"/>
    <w:rsid w:val="00326C8D"/>
    <w:rsid w:val="003271BF"/>
    <w:rsid w:val="00330C23"/>
    <w:rsid w:val="00330E14"/>
    <w:rsid w:val="003324D2"/>
    <w:rsid w:val="00333DDC"/>
    <w:rsid w:val="00335BE3"/>
    <w:rsid w:val="003360F8"/>
    <w:rsid w:val="003361E9"/>
    <w:rsid w:val="003443C1"/>
    <w:rsid w:val="00345498"/>
    <w:rsid w:val="00346290"/>
    <w:rsid w:val="00350135"/>
    <w:rsid w:val="003537CB"/>
    <w:rsid w:val="0035396D"/>
    <w:rsid w:val="00354DF0"/>
    <w:rsid w:val="00355C3D"/>
    <w:rsid w:val="00357815"/>
    <w:rsid w:val="003607F6"/>
    <w:rsid w:val="00364A1F"/>
    <w:rsid w:val="003668DF"/>
    <w:rsid w:val="00372534"/>
    <w:rsid w:val="003726E2"/>
    <w:rsid w:val="003728C5"/>
    <w:rsid w:val="00372C22"/>
    <w:rsid w:val="0037420B"/>
    <w:rsid w:val="003775E2"/>
    <w:rsid w:val="0037767F"/>
    <w:rsid w:val="003776E8"/>
    <w:rsid w:val="003810FE"/>
    <w:rsid w:val="00381542"/>
    <w:rsid w:val="00381CC4"/>
    <w:rsid w:val="00382874"/>
    <w:rsid w:val="00384209"/>
    <w:rsid w:val="00384DAD"/>
    <w:rsid w:val="003869FC"/>
    <w:rsid w:val="00387AD3"/>
    <w:rsid w:val="003905EB"/>
    <w:rsid w:val="003918F1"/>
    <w:rsid w:val="003933EE"/>
    <w:rsid w:val="00393D6D"/>
    <w:rsid w:val="00394EED"/>
    <w:rsid w:val="00395B70"/>
    <w:rsid w:val="00396C0B"/>
    <w:rsid w:val="00397652"/>
    <w:rsid w:val="003A13B4"/>
    <w:rsid w:val="003A1EBD"/>
    <w:rsid w:val="003A3E73"/>
    <w:rsid w:val="003A43BB"/>
    <w:rsid w:val="003A586A"/>
    <w:rsid w:val="003A6777"/>
    <w:rsid w:val="003A6DFA"/>
    <w:rsid w:val="003B1369"/>
    <w:rsid w:val="003B3D9E"/>
    <w:rsid w:val="003B4C47"/>
    <w:rsid w:val="003B5049"/>
    <w:rsid w:val="003B6FBA"/>
    <w:rsid w:val="003B7496"/>
    <w:rsid w:val="003C1235"/>
    <w:rsid w:val="003C1CEC"/>
    <w:rsid w:val="003C2CC4"/>
    <w:rsid w:val="003C4C0E"/>
    <w:rsid w:val="003C50DD"/>
    <w:rsid w:val="003C55B0"/>
    <w:rsid w:val="003C5BCD"/>
    <w:rsid w:val="003C68FC"/>
    <w:rsid w:val="003D0203"/>
    <w:rsid w:val="003D03F8"/>
    <w:rsid w:val="003D06BE"/>
    <w:rsid w:val="003D1721"/>
    <w:rsid w:val="003D2085"/>
    <w:rsid w:val="003D40FA"/>
    <w:rsid w:val="003D4CDE"/>
    <w:rsid w:val="003D514C"/>
    <w:rsid w:val="003E0828"/>
    <w:rsid w:val="003E1339"/>
    <w:rsid w:val="003E1638"/>
    <w:rsid w:val="003E1FCA"/>
    <w:rsid w:val="003E2771"/>
    <w:rsid w:val="003E2FD0"/>
    <w:rsid w:val="003E3B39"/>
    <w:rsid w:val="003E427F"/>
    <w:rsid w:val="003E5F82"/>
    <w:rsid w:val="003E651A"/>
    <w:rsid w:val="003E67D3"/>
    <w:rsid w:val="003E7BD6"/>
    <w:rsid w:val="003E7D08"/>
    <w:rsid w:val="003F037A"/>
    <w:rsid w:val="003F05A8"/>
    <w:rsid w:val="003F13FD"/>
    <w:rsid w:val="003F52C1"/>
    <w:rsid w:val="003F60CC"/>
    <w:rsid w:val="004004FA"/>
    <w:rsid w:val="00400960"/>
    <w:rsid w:val="004047E7"/>
    <w:rsid w:val="00404800"/>
    <w:rsid w:val="004064D7"/>
    <w:rsid w:val="004109E9"/>
    <w:rsid w:val="00411473"/>
    <w:rsid w:val="004123CE"/>
    <w:rsid w:val="004135C7"/>
    <w:rsid w:val="00415C4F"/>
    <w:rsid w:val="00415E95"/>
    <w:rsid w:val="004209BE"/>
    <w:rsid w:val="00422297"/>
    <w:rsid w:val="00423F78"/>
    <w:rsid w:val="004274CF"/>
    <w:rsid w:val="00427DC2"/>
    <w:rsid w:val="0043059D"/>
    <w:rsid w:val="00430A2B"/>
    <w:rsid w:val="00436178"/>
    <w:rsid w:val="00437011"/>
    <w:rsid w:val="00440E3B"/>
    <w:rsid w:val="004422A3"/>
    <w:rsid w:val="004424BB"/>
    <w:rsid w:val="004428CC"/>
    <w:rsid w:val="0044325B"/>
    <w:rsid w:val="00443BD2"/>
    <w:rsid w:val="0044482F"/>
    <w:rsid w:val="00444BD4"/>
    <w:rsid w:val="004468C4"/>
    <w:rsid w:val="004477C6"/>
    <w:rsid w:val="0045051D"/>
    <w:rsid w:val="004513CD"/>
    <w:rsid w:val="00454089"/>
    <w:rsid w:val="00454696"/>
    <w:rsid w:val="00455486"/>
    <w:rsid w:val="00455B01"/>
    <w:rsid w:val="00460554"/>
    <w:rsid w:val="00464927"/>
    <w:rsid w:val="0046704C"/>
    <w:rsid w:val="00467288"/>
    <w:rsid w:val="00471A0B"/>
    <w:rsid w:val="004749EF"/>
    <w:rsid w:val="004751D1"/>
    <w:rsid w:val="0047666C"/>
    <w:rsid w:val="00477154"/>
    <w:rsid w:val="00481BDE"/>
    <w:rsid w:val="00483118"/>
    <w:rsid w:val="00483BA3"/>
    <w:rsid w:val="004841B8"/>
    <w:rsid w:val="004851AB"/>
    <w:rsid w:val="00485359"/>
    <w:rsid w:val="0048591B"/>
    <w:rsid w:val="00487748"/>
    <w:rsid w:val="00487E15"/>
    <w:rsid w:val="0049022C"/>
    <w:rsid w:val="004902EA"/>
    <w:rsid w:val="0049045C"/>
    <w:rsid w:val="00492271"/>
    <w:rsid w:val="00492476"/>
    <w:rsid w:val="00493D46"/>
    <w:rsid w:val="00494FAB"/>
    <w:rsid w:val="00496AAB"/>
    <w:rsid w:val="004979FB"/>
    <w:rsid w:val="004A0F8C"/>
    <w:rsid w:val="004A17EA"/>
    <w:rsid w:val="004A1814"/>
    <w:rsid w:val="004A1AC0"/>
    <w:rsid w:val="004A2893"/>
    <w:rsid w:val="004A3160"/>
    <w:rsid w:val="004A5C5C"/>
    <w:rsid w:val="004A7BB0"/>
    <w:rsid w:val="004A7C7B"/>
    <w:rsid w:val="004B0255"/>
    <w:rsid w:val="004B068C"/>
    <w:rsid w:val="004B1102"/>
    <w:rsid w:val="004B1E46"/>
    <w:rsid w:val="004B21CA"/>
    <w:rsid w:val="004B24AD"/>
    <w:rsid w:val="004B388D"/>
    <w:rsid w:val="004B3996"/>
    <w:rsid w:val="004B3D9B"/>
    <w:rsid w:val="004B4FAA"/>
    <w:rsid w:val="004B68FA"/>
    <w:rsid w:val="004C05A5"/>
    <w:rsid w:val="004C1072"/>
    <w:rsid w:val="004C1A0B"/>
    <w:rsid w:val="004C1F70"/>
    <w:rsid w:val="004C2DAA"/>
    <w:rsid w:val="004C434C"/>
    <w:rsid w:val="004C57D0"/>
    <w:rsid w:val="004C58BA"/>
    <w:rsid w:val="004D0701"/>
    <w:rsid w:val="004D1138"/>
    <w:rsid w:val="004D1551"/>
    <w:rsid w:val="004D2ABB"/>
    <w:rsid w:val="004D5674"/>
    <w:rsid w:val="004D5C92"/>
    <w:rsid w:val="004D791C"/>
    <w:rsid w:val="004E53AC"/>
    <w:rsid w:val="004E64F2"/>
    <w:rsid w:val="004E6BC8"/>
    <w:rsid w:val="004F0A81"/>
    <w:rsid w:val="004F4FE3"/>
    <w:rsid w:val="004F79F6"/>
    <w:rsid w:val="004F7F49"/>
    <w:rsid w:val="0050081A"/>
    <w:rsid w:val="00501515"/>
    <w:rsid w:val="00502983"/>
    <w:rsid w:val="00503627"/>
    <w:rsid w:val="005101F5"/>
    <w:rsid w:val="005120D9"/>
    <w:rsid w:val="00513E3E"/>
    <w:rsid w:val="00514F7F"/>
    <w:rsid w:val="00515901"/>
    <w:rsid w:val="005179B4"/>
    <w:rsid w:val="005204B0"/>
    <w:rsid w:val="00520656"/>
    <w:rsid w:val="00522873"/>
    <w:rsid w:val="005252DF"/>
    <w:rsid w:val="00525571"/>
    <w:rsid w:val="00527865"/>
    <w:rsid w:val="00532CB6"/>
    <w:rsid w:val="005342F7"/>
    <w:rsid w:val="005345E6"/>
    <w:rsid w:val="005360B7"/>
    <w:rsid w:val="005418D6"/>
    <w:rsid w:val="00541F7F"/>
    <w:rsid w:val="0054403A"/>
    <w:rsid w:val="0054442A"/>
    <w:rsid w:val="005445B9"/>
    <w:rsid w:val="005456FB"/>
    <w:rsid w:val="00546FD4"/>
    <w:rsid w:val="005478F5"/>
    <w:rsid w:val="00547989"/>
    <w:rsid w:val="00547DD2"/>
    <w:rsid w:val="00551193"/>
    <w:rsid w:val="005522D4"/>
    <w:rsid w:val="00553378"/>
    <w:rsid w:val="00554689"/>
    <w:rsid w:val="0055590E"/>
    <w:rsid w:val="0055650C"/>
    <w:rsid w:val="0056221A"/>
    <w:rsid w:val="00562867"/>
    <w:rsid w:val="005644AD"/>
    <w:rsid w:val="005662B2"/>
    <w:rsid w:val="00566F56"/>
    <w:rsid w:val="005723E8"/>
    <w:rsid w:val="00574098"/>
    <w:rsid w:val="005742D7"/>
    <w:rsid w:val="005745B5"/>
    <w:rsid w:val="005767F6"/>
    <w:rsid w:val="0057732F"/>
    <w:rsid w:val="005774A4"/>
    <w:rsid w:val="00577C19"/>
    <w:rsid w:val="00581461"/>
    <w:rsid w:val="005817C7"/>
    <w:rsid w:val="005826B1"/>
    <w:rsid w:val="0058610F"/>
    <w:rsid w:val="00586222"/>
    <w:rsid w:val="00586E92"/>
    <w:rsid w:val="00587C2D"/>
    <w:rsid w:val="005901C5"/>
    <w:rsid w:val="00591BB1"/>
    <w:rsid w:val="0059454B"/>
    <w:rsid w:val="00596A05"/>
    <w:rsid w:val="005A0F61"/>
    <w:rsid w:val="005A210F"/>
    <w:rsid w:val="005A3FE3"/>
    <w:rsid w:val="005A5CBC"/>
    <w:rsid w:val="005A6D06"/>
    <w:rsid w:val="005A6DA3"/>
    <w:rsid w:val="005B2710"/>
    <w:rsid w:val="005B347C"/>
    <w:rsid w:val="005B44C0"/>
    <w:rsid w:val="005B7BC8"/>
    <w:rsid w:val="005C0B9F"/>
    <w:rsid w:val="005C1F88"/>
    <w:rsid w:val="005C5624"/>
    <w:rsid w:val="005D0BDC"/>
    <w:rsid w:val="005D0BF0"/>
    <w:rsid w:val="005D21A9"/>
    <w:rsid w:val="005D2649"/>
    <w:rsid w:val="005D3F30"/>
    <w:rsid w:val="005D6FC4"/>
    <w:rsid w:val="005E02BC"/>
    <w:rsid w:val="005E0673"/>
    <w:rsid w:val="005E1FC5"/>
    <w:rsid w:val="005E486E"/>
    <w:rsid w:val="005E5B81"/>
    <w:rsid w:val="005F093A"/>
    <w:rsid w:val="005F1A3B"/>
    <w:rsid w:val="005F2E63"/>
    <w:rsid w:val="005F393F"/>
    <w:rsid w:val="005F4092"/>
    <w:rsid w:val="005F456E"/>
    <w:rsid w:val="005F5B5B"/>
    <w:rsid w:val="00603A10"/>
    <w:rsid w:val="00603DC6"/>
    <w:rsid w:val="0060450E"/>
    <w:rsid w:val="00604684"/>
    <w:rsid w:val="00604797"/>
    <w:rsid w:val="00605AA3"/>
    <w:rsid w:val="00607466"/>
    <w:rsid w:val="006101EE"/>
    <w:rsid w:val="0061098E"/>
    <w:rsid w:val="00610E66"/>
    <w:rsid w:val="00610F56"/>
    <w:rsid w:val="0061139D"/>
    <w:rsid w:val="00611F14"/>
    <w:rsid w:val="006144E0"/>
    <w:rsid w:val="00615158"/>
    <w:rsid w:val="0061565C"/>
    <w:rsid w:val="00616E1C"/>
    <w:rsid w:val="00621204"/>
    <w:rsid w:val="0062386B"/>
    <w:rsid w:val="006240A4"/>
    <w:rsid w:val="006240D4"/>
    <w:rsid w:val="006243C6"/>
    <w:rsid w:val="00624E4F"/>
    <w:rsid w:val="00634227"/>
    <w:rsid w:val="00634CF2"/>
    <w:rsid w:val="00636AED"/>
    <w:rsid w:val="00640713"/>
    <w:rsid w:val="00642A93"/>
    <w:rsid w:val="00643008"/>
    <w:rsid w:val="00644F1E"/>
    <w:rsid w:val="00646573"/>
    <w:rsid w:val="006466D9"/>
    <w:rsid w:val="00647D74"/>
    <w:rsid w:val="00647FF4"/>
    <w:rsid w:val="0065015A"/>
    <w:rsid w:val="0065177E"/>
    <w:rsid w:val="006518CD"/>
    <w:rsid w:val="00654073"/>
    <w:rsid w:val="00657A92"/>
    <w:rsid w:val="00660B52"/>
    <w:rsid w:val="00660E4F"/>
    <w:rsid w:val="00661BD4"/>
    <w:rsid w:val="006630AE"/>
    <w:rsid w:val="0066672F"/>
    <w:rsid w:val="006674A3"/>
    <w:rsid w:val="006676B4"/>
    <w:rsid w:val="006763A2"/>
    <w:rsid w:val="00682C6B"/>
    <w:rsid w:val="006848CE"/>
    <w:rsid w:val="00687020"/>
    <w:rsid w:val="006919BB"/>
    <w:rsid w:val="00691F68"/>
    <w:rsid w:val="0069308D"/>
    <w:rsid w:val="00694D80"/>
    <w:rsid w:val="00696BD0"/>
    <w:rsid w:val="006A0D28"/>
    <w:rsid w:val="006A530B"/>
    <w:rsid w:val="006A584F"/>
    <w:rsid w:val="006A7541"/>
    <w:rsid w:val="006A7BAE"/>
    <w:rsid w:val="006B0E04"/>
    <w:rsid w:val="006B2085"/>
    <w:rsid w:val="006B330D"/>
    <w:rsid w:val="006B3674"/>
    <w:rsid w:val="006B3F0D"/>
    <w:rsid w:val="006B7092"/>
    <w:rsid w:val="006B7764"/>
    <w:rsid w:val="006B7A1E"/>
    <w:rsid w:val="006C1C75"/>
    <w:rsid w:val="006C3265"/>
    <w:rsid w:val="006C37EF"/>
    <w:rsid w:val="006C6D71"/>
    <w:rsid w:val="006D0137"/>
    <w:rsid w:val="006D01B7"/>
    <w:rsid w:val="006D0987"/>
    <w:rsid w:val="006D1152"/>
    <w:rsid w:val="006D409B"/>
    <w:rsid w:val="006D4B60"/>
    <w:rsid w:val="006D5302"/>
    <w:rsid w:val="006D6D1A"/>
    <w:rsid w:val="006D7DD4"/>
    <w:rsid w:val="006E0CAF"/>
    <w:rsid w:val="006E333B"/>
    <w:rsid w:val="006E3486"/>
    <w:rsid w:val="006E4AB9"/>
    <w:rsid w:val="006E5992"/>
    <w:rsid w:val="006E6785"/>
    <w:rsid w:val="006F0F63"/>
    <w:rsid w:val="006F348D"/>
    <w:rsid w:val="006F3D52"/>
    <w:rsid w:val="006F3E18"/>
    <w:rsid w:val="006F4967"/>
    <w:rsid w:val="006F6E03"/>
    <w:rsid w:val="006F71D4"/>
    <w:rsid w:val="007039BF"/>
    <w:rsid w:val="007059E9"/>
    <w:rsid w:val="00707ED8"/>
    <w:rsid w:val="00710D4F"/>
    <w:rsid w:val="00711889"/>
    <w:rsid w:val="0071287E"/>
    <w:rsid w:val="007137CC"/>
    <w:rsid w:val="007172C9"/>
    <w:rsid w:val="0072013B"/>
    <w:rsid w:val="00720EFF"/>
    <w:rsid w:val="00721751"/>
    <w:rsid w:val="00721A3D"/>
    <w:rsid w:val="00723463"/>
    <w:rsid w:val="00726AC8"/>
    <w:rsid w:val="00726E94"/>
    <w:rsid w:val="00727451"/>
    <w:rsid w:val="00727DB2"/>
    <w:rsid w:val="007303DC"/>
    <w:rsid w:val="00730E77"/>
    <w:rsid w:val="00731566"/>
    <w:rsid w:val="0073449A"/>
    <w:rsid w:val="007357A6"/>
    <w:rsid w:val="00735973"/>
    <w:rsid w:val="00736B4D"/>
    <w:rsid w:val="0074130B"/>
    <w:rsid w:val="00741D9C"/>
    <w:rsid w:val="00742464"/>
    <w:rsid w:val="00742BD5"/>
    <w:rsid w:val="00743222"/>
    <w:rsid w:val="007445DE"/>
    <w:rsid w:val="0074494A"/>
    <w:rsid w:val="007462EF"/>
    <w:rsid w:val="0074638A"/>
    <w:rsid w:val="007476EE"/>
    <w:rsid w:val="007528EC"/>
    <w:rsid w:val="00754E80"/>
    <w:rsid w:val="00755C58"/>
    <w:rsid w:val="00760494"/>
    <w:rsid w:val="00760CA6"/>
    <w:rsid w:val="0076263D"/>
    <w:rsid w:val="00762C43"/>
    <w:rsid w:val="00764A4C"/>
    <w:rsid w:val="00764BB6"/>
    <w:rsid w:val="00767E42"/>
    <w:rsid w:val="00770CC2"/>
    <w:rsid w:val="00770EE4"/>
    <w:rsid w:val="00772CD8"/>
    <w:rsid w:val="00774088"/>
    <w:rsid w:val="0077727D"/>
    <w:rsid w:val="0078068F"/>
    <w:rsid w:val="00782086"/>
    <w:rsid w:val="00782459"/>
    <w:rsid w:val="007833BE"/>
    <w:rsid w:val="007849A0"/>
    <w:rsid w:val="0078616A"/>
    <w:rsid w:val="00786733"/>
    <w:rsid w:val="00787032"/>
    <w:rsid w:val="00787A94"/>
    <w:rsid w:val="00791034"/>
    <w:rsid w:val="007917EA"/>
    <w:rsid w:val="00792079"/>
    <w:rsid w:val="00793253"/>
    <w:rsid w:val="007979FC"/>
    <w:rsid w:val="007A27A9"/>
    <w:rsid w:val="007A3CE0"/>
    <w:rsid w:val="007A7D64"/>
    <w:rsid w:val="007B0F84"/>
    <w:rsid w:val="007B46B2"/>
    <w:rsid w:val="007B5B07"/>
    <w:rsid w:val="007B6913"/>
    <w:rsid w:val="007C1466"/>
    <w:rsid w:val="007C1C88"/>
    <w:rsid w:val="007C2EEE"/>
    <w:rsid w:val="007C4033"/>
    <w:rsid w:val="007C67A1"/>
    <w:rsid w:val="007C7328"/>
    <w:rsid w:val="007C7562"/>
    <w:rsid w:val="007D1546"/>
    <w:rsid w:val="007D1CF8"/>
    <w:rsid w:val="007D2419"/>
    <w:rsid w:val="007D2938"/>
    <w:rsid w:val="007D3B10"/>
    <w:rsid w:val="007D5FF3"/>
    <w:rsid w:val="007D651E"/>
    <w:rsid w:val="007E03F5"/>
    <w:rsid w:val="007E24DD"/>
    <w:rsid w:val="007E34A7"/>
    <w:rsid w:val="007E3848"/>
    <w:rsid w:val="007E4913"/>
    <w:rsid w:val="007E60E2"/>
    <w:rsid w:val="007E728A"/>
    <w:rsid w:val="007E78C0"/>
    <w:rsid w:val="007F1BFD"/>
    <w:rsid w:val="007F457E"/>
    <w:rsid w:val="007F45D2"/>
    <w:rsid w:val="007F5C70"/>
    <w:rsid w:val="007F70FA"/>
    <w:rsid w:val="00801914"/>
    <w:rsid w:val="008031F1"/>
    <w:rsid w:val="00803866"/>
    <w:rsid w:val="00804133"/>
    <w:rsid w:val="00804C5C"/>
    <w:rsid w:val="008053E2"/>
    <w:rsid w:val="00812C7E"/>
    <w:rsid w:val="008136EE"/>
    <w:rsid w:val="00813B5F"/>
    <w:rsid w:val="00814D42"/>
    <w:rsid w:val="00820700"/>
    <w:rsid w:val="00820E11"/>
    <w:rsid w:val="00821627"/>
    <w:rsid w:val="00821B77"/>
    <w:rsid w:val="00822914"/>
    <w:rsid w:val="00824050"/>
    <w:rsid w:val="00824C64"/>
    <w:rsid w:val="008251B4"/>
    <w:rsid w:val="00827AF1"/>
    <w:rsid w:val="0083191B"/>
    <w:rsid w:val="00833004"/>
    <w:rsid w:val="00840C30"/>
    <w:rsid w:val="00840D8D"/>
    <w:rsid w:val="008411B1"/>
    <w:rsid w:val="00842724"/>
    <w:rsid w:val="00843F6A"/>
    <w:rsid w:val="00845C4F"/>
    <w:rsid w:val="00845E9A"/>
    <w:rsid w:val="00846BD2"/>
    <w:rsid w:val="00846DE5"/>
    <w:rsid w:val="00846E83"/>
    <w:rsid w:val="00852906"/>
    <w:rsid w:val="00855659"/>
    <w:rsid w:val="0085573C"/>
    <w:rsid w:val="008573FA"/>
    <w:rsid w:val="00857E55"/>
    <w:rsid w:val="00860F4B"/>
    <w:rsid w:val="00861B28"/>
    <w:rsid w:val="00863AA8"/>
    <w:rsid w:val="00865364"/>
    <w:rsid w:val="008669DF"/>
    <w:rsid w:val="00866C45"/>
    <w:rsid w:val="0087466C"/>
    <w:rsid w:val="00875442"/>
    <w:rsid w:val="008755A0"/>
    <w:rsid w:val="00875AC6"/>
    <w:rsid w:val="00881FF2"/>
    <w:rsid w:val="00882795"/>
    <w:rsid w:val="008872E1"/>
    <w:rsid w:val="00887D20"/>
    <w:rsid w:val="00887E12"/>
    <w:rsid w:val="00887F84"/>
    <w:rsid w:val="00890797"/>
    <w:rsid w:val="00890D4A"/>
    <w:rsid w:val="008918A3"/>
    <w:rsid w:val="00891C7B"/>
    <w:rsid w:val="008920EC"/>
    <w:rsid w:val="00892B37"/>
    <w:rsid w:val="008936B6"/>
    <w:rsid w:val="0089621F"/>
    <w:rsid w:val="008A2A79"/>
    <w:rsid w:val="008A3465"/>
    <w:rsid w:val="008A3640"/>
    <w:rsid w:val="008A654C"/>
    <w:rsid w:val="008A6C3E"/>
    <w:rsid w:val="008A7663"/>
    <w:rsid w:val="008A76F7"/>
    <w:rsid w:val="008B179E"/>
    <w:rsid w:val="008B229B"/>
    <w:rsid w:val="008B25A3"/>
    <w:rsid w:val="008B48B9"/>
    <w:rsid w:val="008B5CB2"/>
    <w:rsid w:val="008B6D40"/>
    <w:rsid w:val="008B6E54"/>
    <w:rsid w:val="008C189B"/>
    <w:rsid w:val="008C320E"/>
    <w:rsid w:val="008C3895"/>
    <w:rsid w:val="008C6D98"/>
    <w:rsid w:val="008C71A1"/>
    <w:rsid w:val="008C74C7"/>
    <w:rsid w:val="008C77A1"/>
    <w:rsid w:val="008D0183"/>
    <w:rsid w:val="008D4ED3"/>
    <w:rsid w:val="008E1C23"/>
    <w:rsid w:val="008E20A5"/>
    <w:rsid w:val="008E224A"/>
    <w:rsid w:val="008E271E"/>
    <w:rsid w:val="008E2E4A"/>
    <w:rsid w:val="008E3239"/>
    <w:rsid w:val="008E34A8"/>
    <w:rsid w:val="008E3531"/>
    <w:rsid w:val="008E4D5A"/>
    <w:rsid w:val="008E6FCA"/>
    <w:rsid w:val="008F0816"/>
    <w:rsid w:val="008F0AD6"/>
    <w:rsid w:val="008F32D1"/>
    <w:rsid w:val="008F4BDB"/>
    <w:rsid w:val="008F542C"/>
    <w:rsid w:val="009010E3"/>
    <w:rsid w:val="009018DC"/>
    <w:rsid w:val="00902690"/>
    <w:rsid w:val="00902ED3"/>
    <w:rsid w:val="00903315"/>
    <w:rsid w:val="0090544F"/>
    <w:rsid w:val="00905693"/>
    <w:rsid w:val="0091081B"/>
    <w:rsid w:val="00914F67"/>
    <w:rsid w:val="009150EA"/>
    <w:rsid w:val="00917182"/>
    <w:rsid w:val="00920BD6"/>
    <w:rsid w:val="009213B7"/>
    <w:rsid w:val="00921DD4"/>
    <w:rsid w:val="00922410"/>
    <w:rsid w:val="009245E4"/>
    <w:rsid w:val="00930205"/>
    <w:rsid w:val="00930944"/>
    <w:rsid w:val="00932911"/>
    <w:rsid w:val="00932D32"/>
    <w:rsid w:val="0093451B"/>
    <w:rsid w:val="0094077E"/>
    <w:rsid w:val="009410C9"/>
    <w:rsid w:val="009431A7"/>
    <w:rsid w:val="009439D9"/>
    <w:rsid w:val="00943CD2"/>
    <w:rsid w:val="00943D8B"/>
    <w:rsid w:val="00943DA1"/>
    <w:rsid w:val="00947B13"/>
    <w:rsid w:val="00950F6B"/>
    <w:rsid w:val="00951A19"/>
    <w:rsid w:val="009522FF"/>
    <w:rsid w:val="00953637"/>
    <w:rsid w:val="00954BC9"/>
    <w:rsid w:val="00954E5D"/>
    <w:rsid w:val="00955E60"/>
    <w:rsid w:val="009571C8"/>
    <w:rsid w:val="00957265"/>
    <w:rsid w:val="00960249"/>
    <w:rsid w:val="009619A1"/>
    <w:rsid w:val="009625DC"/>
    <w:rsid w:val="00963178"/>
    <w:rsid w:val="00965695"/>
    <w:rsid w:val="009660B1"/>
    <w:rsid w:val="009672E8"/>
    <w:rsid w:val="009679DD"/>
    <w:rsid w:val="00970E3B"/>
    <w:rsid w:val="009756F1"/>
    <w:rsid w:val="00981033"/>
    <w:rsid w:val="0098105A"/>
    <w:rsid w:val="00981562"/>
    <w:rsid w:val="00981AEA"/>
    <w:rsid w:val="00981DFE"/>
    <w:rsid w:val="00982654"/>
    <w:rsid w:val="00982720"/>
    <w:rsid w:val="009873B5"/>
    <w:rsid w:val="00987444"/>
    <w:rsid w:val="00993F01"/>
    <w:rsid w:val="0099567E"/>
    <w:rsid w:val="00995FC9"/>
    <w:rsid w:val="009967E1"/>
    <w:rsid w:val="0099691A"/>
    <w:rsid w:val="00997900"/>
    <w:rsid w:val="009A2320"/>
    <w:rsid w:val="009A378E"/>
    <w:rsid w:val="009A4755"/>
    <w:rsid w:val="009A52D6"/>
    <w:rsid w:val="009A5A8A"/>
    <w:rsid w:val="009A7189"/>
    <w:rsid w:val="009A7CD7"/>
    <w:rsid w:val="009B00B3"/>
    <w:rsid w:val="009B064C"/>
    <w:rsid w:val="009B1E2F"/>
    <w:rsid w:val="009B3A14"/>
    <w:rsid w:val="009B5DB2"/>
    <w:rsid w:val="009C16C0"/>
    <w:rsid w:val="009C2B71"/>
    <w:rsid w:val="009C2E07"/>
    <w:rsid w:val="009C3F59"/>
    <w:rsid w:val="009C4E43"/>
    <w:rsid w:val="009C5C7F"/>
    <w:rsid w:val="009C656B"/>
    <w:rsid w:val="009C7C93"/>
    <w:rsid w:val="009D0133"/>
    <w:rsid w:val="009D04CB"/>
    <w:rsid w:val="009D06BF"/>
    <w:rsid w:val="009D0ED3"/>
    <w:rsid w:val="009D125B"/>
    <w:rsid w:val="009D26E0"/>
    <w:rsid w:val="009D2D93"/>
    <w:rsid w:val="009D6B4D"/>
    <w:rsid w:val="009D73AC"/>
    <w:rsid w:val="009E1AA1"/>
    <w:rsid w:val="009E705D"/>
    <w:rsid w:val="009E789D"/>
    <w:rsid w:val="009F04DB"/>
    <w:rsid w:val="009F15A4"/>
    <w:rsid w:val="009F212B"/>
    <w:rsid w:val="009F3716"/>
    <w:rsid w:val="009F39F1"/>
    <w:rsid w:val="009F3A8F"/>
    <w:rsid w:val="009F546D"/>
    <w:rsid w:val="00A00555"/>
    <w:rsid w:val="00A01E1E"/>
    <w:rsid w:val="00A022F3"/>
    <w:rsid w:val="00A02D29"/>
    <w:rsid w:val="00A059A0"/>
    <w:rsid w:val="00A05F06"/>
    <w:rsid w:val="00A07819"/>
    <w:rsid w:val="00A1123C"/>
    <w:rsid w:val="00A113AB"/>
    <w:rsid w:val="00A11A8B"/>
    <w:rsid w:val="00A143AD"/>
    <w:rsid w:val="00A15418"/>
    <w:rsid w:val="00A16F03"/>
    <w:rsid w:val="00A1720F"/>
    <w:rsid w:val="00A203F2"/>
    <w:rsid w:val="00A207C7"/>
    <w:rsid w:val="00A234C0"/>
    <w:rsid w:val="00A241E9"/>
    <w:rsid w:val="00A24F6E"/>
    <w:rsid w:val="00A26189"/>
    <w:rsid w:val="00A26C96"/>
    <w:rsid w:val="00A279B3"/>
    <w:rsid w:val="00A3086D"/>
    <w:rsid w:val="00A331ED"/>
    <w:rsid w:val="00A34156"/>
    <w:rsid w:val="00A400C5"/>
    <w:rsid w:val="00A40524"/>
    <w:rsid w:val="00A4236E"/>
    <w:rsid w:val="00A43C0D"/>
    <w:rsid w:val="00A4438C"/>
    <w:rsid w:val="00A449ED"/>
    <w:rsid w:val="00A45AD6"/>
    <w:rsid w:val="00A50E9C"/>
    <w:rsid w:val="00A51052"/>
    <w:rsid w:val="00A5174C"/>
    <w:rsid w:val="00A53D60"/>
    <w:rsid w:val="00A54840"/>
    <w:rsid w:val="00A551E7"/>
    <w:rsid w:val="00A56388"/>
    <w:rsid w:val="00A6076E"/>
    <w:rsid w:val="00A63262"/>
    <w:rsid w:val="00A65BB7"/>
    <w:rsid w:val="00A6653F"/>
    <w:rsid w:val="00A67F80"/>
    <w:rsid w:val="00A702B5"/>
    <w:rsid w:val="00A73B0C"/>
    <w:rsid w:val="00A75408"/>
    <w:rsid w:val="00A75754"/>
    <w:rsid w:val="00A76333"/>
    <w:rsid w:val="00A769A7"/>
    <w:rsid w:val="00A8063C"/>
    <w:rsid w:val="00A817C0"/>
    <w:rsid w:val="00A8284B"/>
    <w:rsid w:val="00A83070"/>
    <w:rsid w:val="00A84149"/>
    <w:rsid w:val="00A8541C"/>
    <w:rsid w:val="00A86006"/>
    <w:rsid w:val="00A86F6F"/>
    <w:rsid w:val="00A875AD"/>
    <w:rsid w:val="00A87873"/>
    <w:rsid w:val="00A8797C"/>
    <w:rsid w:val="00A87A60"/>
    <w:rsid w:val="00A87F40"/>
    <w:rsid w:val="00A94AD8"/>
    <w:rsid w:val="00A9578C"/>
    <w:rsid w:val="00A95837"/>
    <w:rsid w:val="00A95FE5"/>
    <w:rsid w:val="00A96511"/>
    <w:rsid w:val="00A96C26"/>
    <w:rsid w:val="00A96F30"/>
    <w:rsid w:val="00AA055E"/>
    <w:rsid w:val="00AA077B"/>
    <w:rsid w:val="00AA2DAF"/>
    <w:rsid w:val="00AA7983"/>
    <w:rsid w:val="00AA7FE8"/>
    <w:rsid w:val="00AB2143"/>
    <w:rsid w:val="00AB2288"/>
    <w:rsid w:val="00AB3274"/>
    <w:rsid w:val="00AB6B6D"/>
    <w:rsid w:val="00AC289C"/>
    <w:rsid w:val="00AC3D7E"/>
    <w:rsid w:val="00AC5025"/>
    <w:rsid w:val="00AC67AB"/>
    <w:rsid w:val="00AC7B41"/>
    <w:rsid w:val="00AD0B55"/>
    <w:rsid w:val="00AD1DFB"/>
    <w:rsid w:val="00AD415E"/>
    <w:rsid w:val="00AD62E3"/>
    <w:rsid w:val="00AD77D4"/>
    <w:rsid w:val="00AD7A32"/>
    <w:rsid w:val="00AE0034"/>
    <w:rsid w:val="00AE0AFD"/>
    <w:rsid w:val="00AE14E3"/>
    <w:rsid w:val="00AE377E"/>
    <w:rsid w:val="00AE4A10"/>
    <w:rsid w:val="00AE5F28"/>
    <w:rsid w:val="00AE62C8"/>
    <w:rsid w:val="00AE7C6A"/>
    <w:rsid w:val="00AF102B"/>
    <w:rsid w:val="00AF28FA"/>
    <w:rsid w:val="00AF2E79"/>
    <w:rsid w:val="00AF375B"/>
    <w:rsid w:val="00AF3819"/>
    <w:rsid w:val="00AF5790"/>
    <w:rsid w:val="00AF6801"/>
    <w:rsid w:val="00B006B0"/>
    <w:rsid w:val="00B01558"/>
    <w:rsid w:val="00B02B6D"/>
    <w:rsid w:val="00B0357C"/>
    <w:rsid w:val="00B0620C"/>
    <w:rsid w:val="00B07EEB"/>
    <w:rsid w:val="00B10AEA"/>
    <w:rsid w:val="00B10C0D"/>
    <w:rsid w:val="00B10C90"/>
    <w:rsid w:val="00B12B03"/>
    <w:rsid w:val="00B15287"/>
    <w:rsid w:val="00B154BF"/>
    <w:rsid w:val="00B166BF"/>
    <w:rsid w:val="00B16A1D"/>
    <w:rsid w:val="00B2096E"/>
    <w:rsid w:val="00B21A35"/>
    <w:rsid w:val="00B22057"/>
    <w:rsid w:val="00B2251C"/>
    <w:rsid w:val="00B22FEA"/>
    <w:rsid w:val="00B25371"/>
    <w:rsid w:val="00B2622D"/>
    <w:rsid w:val="00B3171D"/>
    <w:rsid w:val="00B32998"/>
    <w:rsid w:val="00B32F8F"/>
    <w:rsid w:val="00B35065"/>
    <w:rsid w:val="00B35A09"/>
    <w:rsid w:val="00B37D7C"/>
    <w:rsid w:val="00B40866"/>
    <w:rsid w:val="00B41422"/>
    <w:rsid w:val="00B441E2"/>
    <w:rsid w:val="00B44DCA"/>
    <w:rsid w:val="00B45079"/>
    <w:rsid w:val="00B45585"/>
    <w:rsid w:val="00B464E4"/>
    <w:rsid w:val="00B50937"/>
    <w:rsid w:val="00B50FA3"/>
    <w:rsid w:val="00B52059"/>
    <w:rsid w:val="00B521B2"/>
    <w:rsid w:val="00B53A1D"/>
    <w:rsid w:val="00B53F69"/>
    <w:rsid w:val="00B56DBE"/>
    <w:rsid w:val="00B608E6"/>
    <w:rsid w:val="00B610A4"/>
    <w:rsid w:val="00B63E16"/>
    <w:rsid w:val="00B70655"/>
    <w:rsid w:val="00B70B92"/>
    <w:rsid w:val="00B71865"/>
    <w:rsid w:val="00B74215"/>
    <w:rsid w:val="00B76116"/>
    <w:rsid w:val="00B8344C"/>
    <w:rsid w:val="00B843EE"/>
    <w:rsid w:val="00B868AF"/>
    <w:rsid w:val="00B86B31"/>
    <w:rsid w:val="00B86EDB"/>
    <w:rsid w:val="00B90959"/>
    <w:rsid w:val="00B9134E"/>
    <w:rsid w:val="00B9137B"/>
    <w:rsid w:val="00B9146B"/>
    <w:rsid w:val="00B9187B"/>
    <w:rsid w:val="00B91DF2"/>
    <w:rsid w:val="00B94B2A"/>
    <w:rsid w:val="00B95D11"/>
    <w:rsid w:val="00B9679F"/>
    <w:rsid w:val="00B96FB0"/>
    <w:rsid w:val="00B9700F"/>
    <w:rsid w:val="00B97D9E"/>
    <w:rsid w:val="00BA09B4"/>
    <w:rsid w:val="00BA24C9"/>
    <w:rsid w:val="00BA312E"/>
    <w:rsid w:val="00BA3C31"/>
    <w:rsid w:val="00BA42D4"/>
    <w:rsid w:val="00BA4329"/>
    <w:rsid w:val="00BA5C9F"/>
    <w:rsid w:val="00BB07BE"/>
    <w:rsid w:val="00BB096F"/>
    <w:rsid w:val="00BB1361"/>
    <w:rsid w:val="00BB379B"/>
    <w:rsid w:val="00BB41F9"/>
    <w:rsid w:val="00BB48A1"/>
    <w:rsid w:val="00BB5C5F"/>
    <w:rsid w:val="00BB7B7C"/>
    <w:rsid w:val="00BC1C93"/>
    <w:rsid w:val="00BC2740"/>
    <w:rsid w:val="00BC389E"/>
    <w:rsid w:val="00BC4153"/>
    <w:rsid w:val="00BC4E33"/>
    <w:rsid w:val="00BC51F5"/>
    <w:rsid w:val="00BC612D"/>
    <w:rsid w:val="00BC6135"/>
    <w:rsid w:val="00BC68D7"/>
    <w:rsid w:val="00BC6B2B"/>
    <w:rsid w:val="00BC6C24"/>
    <w:rsid w:val="00BC6D29"/>
    <w:rsid w:val="00BD20C3"/>
    <w:rsid w:val="00BD2623"/>
    <w:rsid w:val="00BD3DB0"/>
    <w:rsid w:val="00BD4611"/>
    <w:rsid w:val="00BD5311"/>
    <w:rsid w:val="00BD78AE"/>
    <w:rsid w:val="00BE0393"/>
    <w:rsid w:val="00BE2BE1"/>
    <w:rsid w:val="00BE4349"/>
    <w:rsid w:val="00BE7C4E"/>
    <w:rsid w:val="00BF0B93"/>
    <w:rsid w:val="00BF2671"/>
    <w:rsid w:val="00BF2D7C"/>
    <w:rsid w:val="00BF2EE5"/>
    <w:rsid w:val="00BF4E6E"/>
    <w:rsid w:val="00BF7CB9"/>
    <w:rsid w:val="00C01C5B"/>
    <w:rsid w:val="00C02C13"/>
    <w:rsid w:val="00C04237"/>
    <w:rsid w:val="00C07277"/>
    <w:rsid w:val="00C123D7"/>
    <w:rsid w:val="00C127B2"/>
    <w:rsid w:val="00C20824"/>
    <w:rsid w:val="00C20B32"/>
    <w:rsid w:val="00C22C58"/>
    <w:rsid w:val="00C23EB7"/>
    <w:rsid w:val="00C255FD"/>
    <w:rsid w:val="00C26090"/>
    <w:rsid w:val="00C262F0"/>
    <w:rsid w:val="00C269B2"/>
    <w:rsid w:val="00C26E67"/>
    <w:rsid w:val="00C314F6"/>
    <w:rsid w:val="00C3236A"/>
    <w:rsid w:val="00C33012"/>
    <w:rsid w:val="00C33886"/>
    <w:rsid w:val="00C3474A"/>
    <w:rsid w:val="00C35148"/>
    <w:rsid w:val="00C36119"/>
    <w:rsid w:val="00C367CF"/>
    <w:rsid w:val="00C37A62"/>
    <w:rsid w:val="00C409B4"/>
    <w:rsid w:val="00C40A5C"/>
    <w:rsid w:val="00C413DE"/>
    <w:rsid w:val="00C41BA6"/>
    <w:rsid w:val="00C42D48"/>
    <w:rsid w:val="00C43550"/>
    <w:rsid w:val="00C44149"/>
    <w:rsid w:val="00C44364"/>
    <w:rsid w:val="00C4489F"/>
    <w:rsid w:val="00C5084A"/>
    <w:rsid w:val="00C51880"/>
    <w:rsid w:val="00C51E14"/>
    <w:rsid w:val="00C51E45"/>
    <w:rsid w:val="00C553A4"/>
    <w:rsid w:val="00C567C5"/>
    <w:rsid w:val="00C5694A"/>
    <w:rsid w:val="00C60E2F"/>
    <w:rsid w:val="00C61133"/>
    <w:rsid w:val="00C616EF"/>
    <w:rsid w:val="00C617CE"/>
    <w:rsid w:val="00C61E52"/>
    <w:rsid w:val="00C62303"/>
    <w:rsid w:val="00C63087"/>
    <w:rsid w:val="00C64C31"/>
    <w:rsid w:val="00C664F7"/>
    <w:rsid w:val="00C6762D"/>
    <w:rsid w:val="00C706AF"/>
    <w:rsid w:val="00C7258C"/>
    <w:rsid w:val="00C72862"/>
    <w:rsid w:val="00C73DD9"/>
    <w:rsid w:val="00C75E42"/>
    <w:rsid w:val="00C77D48"/>
    <w:rsid w:val="00C80DB7"/>
    <w:rsid w:val="00C81659"/>
    <w:rsid w:val="00C81972"/>
    <w:rsid w:val="00C81D87"/>
    <w:rsid w:val="00C87B1B"/>
    <w:rsid w:val="00C9063F"/>
    <w:rsid w:val="00C909C8"/>
    <w:rsid w:val="00C90CE2"/>
    <w:rsid w:val="00C9117D"/>
    <w:rsid w:val="00C92DEE"/>
    <w:rsid w:val="00C93B4E"/>
    <w:rsid w:val="00C94486"/>
    <w:rsid w:val="00C95DE8"/>
    <w:rsid w:val="00C97F8C"/>
    <w:rsid w:val="00CA114C"/>
    <w:rsid w:val="00CA1708"/>
    <w:rsid w:val="00CA1F1C"/>
    <w:rsid w:val="00CA276B"/>
    <w:rsid w:val="00CA2C50"/>
    <w:rsid w:val="00CA302F"/>
    <w:rsid w:val="00CA3B39"/>
    <w:rsid w:val="00CA4119"/>
    <w:rsid w:val="00CA5FCF"/>
    <w:rsid w:val="00CA7A52"/>
    <w:rsid w:val="00CB0986"/>
    <w:rsid w:val="00CB0B5A"/>
    <w:rsid w:val="00CB244B"/>
    <w:rsid w:val="00CB50AB"/>
    <w:rsid w:val="00CB7E29"/>
    <w:rsid w:val="00CC465B"/>
    <w:rsid w:val="00CC59E8"/>
    <w:rsid w:val="00CC5D1F"/>
    <w:rsid w:val="00CC609C"/>
    <w:rsid w:val="00CC66BC"/>
    <w:rsid w:val="00CC7A2A"/>
    <w:rsid w:val="00CD1596"/>
    <w:rsid w:val="00CD227B"/>
    <w:rsid w:val="00CD66ED"/>
    <w:rsid w:val="00CD6ABA"/>
    <w:rsid w:val="00CD749F"/>
    <w:rsid w:val="00CE063C"/>
    <w:rsid w:val="00CE071C"/>
    <w:rsid w:val="00CE1AD8"/>
    <w:rsid w:val="00CE3A13"/>
    <w:rsid w:val="00CE4080"/>
    <w:rsid w:val="00CE4153"/>
    <w:rsid w:val="00CE43AD"/>
    <w:rsid w:val="00CE4693"/>
    <w:rsid w:val="00CE4A0D"/>
    <w:rsid w:val="00CE50F3"/>
    <w:rsid w:val="00CE6756"/>
    <w:rsid w:val="00CE69AA"/>
    <w:rsid w:val="00CE6AD2"/>
    <w:rsid w:val="00CF004E"/>
    <w:rsid w:val="00CF08E2"/>
    <w:rsid w:val="00CF1292"/>
    <w:rsid w:val="00CF22D3"/>
    <w:rsid w:val="00CF484F"/>
    <w:rsid w:val="00CF50AC"/>
    <w:rsid w:val="00CF720D"/>
    <w:rsid w:val="00D00550"/>
    <w:rsid w:val="00D00BE0"/>
    <w:rsid w:val="00D00E4E"/>
    <w:rsid w:val="00D02603"/>
    <w:rsid w:val="00D02910"/>
    <w:rsid w:val="00D02E0D"/>
    <w:rsid w:val="00D03570"/>
    <w:rsid w:val="00D06A33"/>
    <w:rsid w:val="00D07444"/>
    <w:rsid w:val="00D07585"/>
    <w:rsid w:val="00D07715"/>
    <w:rsid w:val="00D11548"/>
    <w:rsid w:val="00D12DE0"/>
    <w:rsid w:val="00D141D1"/>
    <w:rsid w:val="00D1575D"/>
    <w:rsid w:val="00D16C5B"/>
    <w:rsid w:val="00D227B4"/>
    <w:rsid w:val="00D229C1"/>
    <w:rsid w:val="00D22F0C"/>
    <w:rsid w:val="00D2339B"/>
    <w:rsid w:val="00D2436C"/>
    <w:rsid w:val="00D25CF7"/>
    <w:rsid w:val="00D25E10"/>
    <w:rsid w:val="00D264B2"/>
    <w:rsid w:val="00D30043"/>
    <w:rsid w:val="00D325CA"/>
    <w:rsid w:val="00D335EC"/>
    <w:rsid w:val="00D33C4D"/>
    <w:rsid w:val="00D3436C"/>
    <w:rsid w:val="00D34B67"/>
    <w:rsid w:val="00D34DFC"/>
    <w:rsid w:val="00D362B8"/>
    <w:rsid w:val="00D40564"/>
    <w:rsid w:val="00D410EB"/>
    <w:rsid w:val="00D42B86"/>
    <w:rsid w:val="00D42C64"/>
    <w:rsid w:val="00D434C8"/>
    <w:rsid w:val="00D47FD2"/>
    <w:rsid w:val="00D50476"/>
    <w:rsid w:val="00D51388"/>
    <w:rsid w:val="00D513A2"/>
    <w:rsid w:val="00D543BB"/>
    <w:rsid w:val="00D561E6"/>
    <w:rsid w:val="00D56FB5"/>
    <w:rsid w:val="00D5798B"/>
    <w:rsid w:val="00D60A22"/>
    <w:rsid w:val="00D618EA"/>
    <w:rsid w:val="00D61DC9"/>
    <w:rsid w:val="00D63AE6"/>
    <w:rsid w:val="00D6477D"/>
    <w:rsid w:val="00D65769"/>
    <w:rsid w:val="00D70150"/>
    <w:rsid w:val="00D70D51"/>
    <w:rsid w:val="00D7283B"/>
    <w:rsid w:val="00D80D89"/>
    <w:rsid w:val="00D82668"/>
    <w:rsid w:val="00D83284"/>
    <w:rsid w:val="00D8475A"/>
    <w:rsid w:val="00D8514F"/>
    <w:rsid w:val="00D86C85"/>
    <w:rsid w:val="00D87952"/>
    <w:rsid w:val="00D90085"/>
    <w:rsid w:val="00D904E9"/>
    <w:rsid w:val="00D90818"/>
    <w:rsid w:val="00D90927"/>
    <w:rsid w:val="00D932A1"/>
    <w:rsid w:val="00D934F0"/>
    <w:rsid w:val="00D93DD5"/>
    <w:rsid w:val="00D93ED3"/>
    <w:rsid w:val="00D94415"/>
    <w:rsid w:val="00D9640A"/>
    <w:rsid w:val="00D97143"/>
    <w:rsid w:val="00D97877"/>
    <w:rsid w:val="00D97E6C"/>
    <w:rsid w:val="00DA0616"/>
    <w:rsid w:val="00DA4888"/>
    <w:rsid w:val="00DA502E"/>
    <w:rsid w:val="00DA67A3"/>
    <w:rsid w:val="00DA6E0C"/>
    <w:rsid w:val="00DA6EA7"/>
    <w:rsid w:val="00DB1078"/>
    <w:rsid w:val="00DB4A0C"/>
    <w:rsid w:val="00DB7D96"/>
    <w:rsid w:val="00DC0016"/>
    <w:rsid w:val="00DC028B"/>
    <w:rsid w:val="00DC0D20"/>
    <w:rsid w:val="00DC1144"/>
    <w:rsid w:val="00DC21E6"/>
    <w:rsid w:val="00DC2CB2"/>
    <w:rsid w:val="00DC31D7"/>
    <w:rsid w:val="00DC36B1"/>
    <w:rsid w:val="00DD0AF4"/>
    <w:rsid w:val="00DD18CA"/>
    <w:rsid w:val="00DD1968"/>
    <w:rsid w:val="00DD1BE5"/>
    <w:rsid w:val="00DD5DAD"/>
    <w:rsid w:val="00DD6D27"/>
    <w:rsid w:val="00DE2DEC"/>
    <w:rsid w:val="00DE3ACA"/>
    <w:rsid w:val="00DE3BB6"/>
    <w:rsid w:val="00DE3CA8"/>
    <w:rsid w:val="00DE4EC4"/>
    <w:rsid w:val="00DE572F"/>
    <w:rsid w:val="00DE7B57"/>
    <w:rsid w:val="00DE7DD4"/>
    <w:rsid w:val="00DF07FE"/>
    <w:rsid w:val="00DF0CD2"/>
    <w:rsid w:val="00DF0D23"/>
    <w:rsid w:val="00DF185B"/>
    <w:rsid w:val="00DF1AB2"/>
    <w:rsid w:val="00DF4AD0"/>
    <w:rsid w:val="00DF5DA6"/>
    <w:rsid w:val="00E0058A"/>
    <w:rsid w:val="00E0082E"/>
    <w:rsid w:val="00E02487"/>
    <w:rsid w:val="00E032F0"/>
    <w:rsid w:val="00E0348F"/>
    <w:rsid w:val="00E0354E"/>
    <w:rsid w:val="00E03B02"/>
    <w:rsid w:val="00E050CF"/>
    <w:rsid w:val="00E06E8E"/>
    <w:rsid w:val="00E074A0"/>
    <w:rsid w:val="00E10FB3"/>
    <w:rsid w:val="00E12371"/>
    <w:rsid w:val="00E169AE"/>
    <w:rsid w:val="00E22B92"/>
    <w:rsid w:val="00E24BBD"/>
    <w:rsid w:val="00E24DC8"/>
    <w:rsid w:val="00E25226"/>
    <w:rsid w:val="00E257A8"/>
    <w:rsid w:val="00E26A3A"/>
    <w:rsid w:val="00E26D13"/>
    <w:rsid w:val="00E304A0"/>
    <w:rsid w:val="00E3250C"/>
    <w:rsid w:val="00E33598"/>
    <w:rsid w:val="00E3770F"/>
    <w:rsid w:val="00E406D9"/>
    <w:rsid w:val="00E41449"/>
    <w:rsid w:val="00E42D38"/>
    <w:rsid w:val="00E43C92"/>
    <w:rsid w:val="00E47545"/>
    <w:rsid w:val="00E47981"/>
    <w:rsid w:val="00E500FC"/>
    <w:rsid w:val="00E51A76"/>
    <w:rsid w:val="00E53F33"/>
    <w:rsid w:val="00E557F4"/>
    <w:rsid w:val="00E5581A"/>
    <w:rsid w:val="00E56401"/>
    <w:rsid w:val="00E57EAC"/>
    <w:rsid w:val="00E57F09"/>
    <w:rsid w:val="00E61247"/>
    <w:rsid w:val="00E612D8"/>
    <w:rsid w:val="00E619EF"/>
    <w:rsid w:val="00E61CD6"/>
    <w:rsid w:val="00E61ED0"/>
    <w:rsid w:val="00E61FEF"/>
    <w:rsid w:val="00E66961"/>
    <w:rsid w:val="00E70A5F"/>
    <w:rsid w:val="00E711D4"/>
    <w:rsid w:val="00E83CEE"/>
    <w:rsid w:val="00E853F7"/>
    <w:rsid w:val="00E878E1"/>
    <w:rsid w:val="00E92058"/>
    <w:rsid w:val="00E924C9"/>
    <w:rsid w:val="00E932D6"/>
    <w:rsid w:val="00E945FB"/>
    <w:rsid w:val="00E9763D"/>
    <w:rsid w:val="00E97CA2"/>
    <w:rsid w:val="00EB1072"/>
    <w:rsid w:val="00EB417C"/>
    <w:rsid w:val="00EC01B0"/>
    <w:rsid w:val="00EC14B2"/>
    <w:rsid w:val="00EC33AC"/>
    <w:rsid w:val="00EC3648"/>
    <w:rsid w:val="00EC373C"/>
    <w:rsid w:val="00EC402D"/>
    <w:rsid w:val="00EC6D53"/>
    <w:rsid w:val="00EC6F5B"/>
    <w:rsid w:val="00ED19BB"/>
    <w:rsid w:val="00ED4120"/>
    <w:rsid w:val="00ED44AC"/>
    <w:rsid w:val="00ED4B30"/>
    <w:rsid w:val="00ED7218"/>
    <w:rsid w:val="00ED796A"/>
    <w:rsid w:val="00EE02F5"/>
    <w:rsid w:val="00EE1407"/>
    <w:rsid w:val="00EE2448"/>
    <w:rsid w:val="00EE323B"/>
    <w:rsid w:val="00EE4452"/>
    <w:rsid w:val="00EF0C79"/>
    <w:rsid w:val="00EF584F"/>
    <w:rsid w:val="00EF6831"/>
    <w:rsid w:val="00EF7139"/>
    <w:rsid w:val="00EF7716"/>
    <w:rsid w:val="00F022F4"/>
    <w:rsid w:val="00F02663"/>
    <w:rsid w:val="00F039E4"/>
    <w:rsid w:val="00F060FE"/>
    <w:rsid w:val="00F065E1"/>
    <w:rsid w:val="00F06A1C"/>
    <w:rsid w:val="00F11270"/>
    <w:rsid w:val="00F119AC"/>
    <w:rsid w:val="00F11D5D"/>
    <w:rsid w:val="00F12EFD"/>
    <w:rsid w:val="00F16382"/>
    <w:rsid w:val="00F16F00"/>
    <w:rsid w:val="00F22D4E"/>
    <w:rsid w:val="00F241A0"/>
    <w:rsid w:val="00F24718"/>
    <w:rsid w:val="00F25063"/>
    <w:rsid w:val="00F25749"/>
    <w:rsid w:val="00F268DF"/>
    <w:rsid w:val="00F27602"/>
    <w:rsid w:val="00F27A31"/>
    <w:rsid w:val="00F307CE"/>
    <w:rsid w:val="00F335C3"/>
    <w:rsid w:val="00F3633B"/>
    <w:rsid w:val="00F36A18"/>
    <w:rsid w:val="00F36BCF"/>
    <w:rsid w:val="00F40080"/>
    <w:rsid w:val="00F4060C"/>
    <w:rsid w:val="00F41245"/>
    <w:rsid w:val="00F4197B"/>
    <w:rsid w:val="00F42D3A"/>
    <w:rsid w:val="00F42DC9"/>
    <w:rsid w:val="00F435A3"/>
    <w:rsid w:val="00F441EE"/>
    <w:rsid w:val="00F45B8E"/>
    <w:rsid w:val="00F46E79"/>
    <w:rsid w:val="00F50B20"/>
    <w:rsid w:val="00F54FC8"/>
    <w:rsid w:val="00F56BBD"/>
    <w:rsid w:val="00F60117"/>
    <w:rsid w:val="00F60B4B"/>
    <w:rsid w:val="00F60D38"/>
    <w:rsid w:val="00F61D05"/>
    <w:rsid w:val="00F62AC9"/>
    <w:rsid w:val="00F630FE"/>
    <w:rsid w:val="00F65916"/>
    <w:rsid w:val="00F67515"/>
    <w:rsid w:val="00F67A83"/>
    <w:rsid w:val="00F71DAA"/>
    <w:rsid w:val="00F739F8"/>
    <w:rsid w:val="00F74C2F"/>
    <w:rsid w:val="00F810EF"/>
    <w:rsid w:val="00F81D94"/>
    <w:rsid w:val="00F83E5C"/>
    <w:rsid w:val="00F84EDF"/>
    <w:rsid w:val="00F853D7"/>
    <w:rsid w:val="00F86686"/>
    <w:rsid w:val="00F86A17"/>
    <w:rsid w:val="00F87532"/>
    <w:rsid w:val="00F90ED7"/>
    <w:rsid w:val="00F91230"/>
    <w:rsid w:val="00F92065"/>
    <w:rsid w:val="00F9307B"/>
    <w:rsid w:val="00F93089"/>
    <w:rsid w:val="00F9573E"/>
    <w:rsid w:val="00F9721C"/>
    <w:rsid w:val="00F97FEE"/>
    <w:rsid w:val="00FA006B"/>
    <w:rsid w:val="00FA038F"/>
    <w:rsid w:val="00FA2063"/>
    <w:rsid w:val="00FA25B6"/>
    <w:rsid w:val="00FA3026"/>
    <w:rsid w:val="00FA4B3C"/>
    <w:rsid w:val="00FA4BB6"/>
    <w:rsid w:val="00FB0349"/>
    <w:rsid w:val="00FB3C4A"/>
    <w:rsid w:val="00FB6303"/>
    <w:rsid w:val="00FB6B30"/>
    <w:rsid w:val="00FC17B5"/>
    <w:rsid w:val="00FC216C"/>
    <w:rsid w:val="00FC3805"/>
    <w:rsid w:val="00FC3A3E"/>
    <w:rsid w:val="00FC48DD"/>
    <w:rsid w:val="00FC7014"/>
    <w:rsid w:val="00FD20E0"/>
    <w:rsid w:val="00FD4016"/>
    <w:rsid w:val="00FD7359"/>
    <w:rsid w:val="00FE000E"/>
    <w:rsid w:val="00FE1B12"/>
    <w:rsid w:val="00FE5E7C"/>
    <w:rsid w:val="00FE62F8"/>
    <w:rsid w:val="00FE74B7"/>
    <w:rsid w:val="00FF2E3E"/>
    <w:rsid w:val="00FF53BB"/>
    <w:rsid w:val="00FF7AB2"/>
    <w:rsid w:val="00FF7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3094"/>
  <w15:docId w15:val="{D78B3FEB-AD18-40AA-806D-438B7671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FEA"/>
    <w:rPr>
      <w:rFonts w:asciiTheme="minorHAnsi" w:hAnsiTheme="minorHAnsi"/>
      <w:lang w:val="en-GB"/>
    </w:rPr>
  </w:style>
  <w:style w:type="paragraph" w:styleId="Heading1">
    <w:name w:val="heading 1"/>
    <w:basedOn w:val="Normal"/>
    <w:next w:val="Normal"/>
    <w:link w:val="Heading1Char"/>
    <w:uiPriority w:val="9"/>
    <w:qFormat/>
    <w:rsid w:val="00D513A2"/>
    <w:pPr>
      <w:keepNext/>
      <w:keepLines/>
      <w:spacing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3FEA"/>
    <w:pPr>
      <w:keepNext/>
      <w:keepLines/>
      <w:spacing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7C67A1"/>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A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1D3FEA"/>
    <w:rPr>
      <w:rFonts w:asciiTheme="minorHAnsi" w:eastAsiaTheme="majorEastAsia" w:hAnsiTheme="minorHAnsi" w:cstheme="majorBidi"/>
      <w:b/>
      <w:bCs/>
      <w:sz w:val="26"/>
      <w:szCs w:val="26"/>
      <w:lang w:val="en-GB"/>
    </w:rPr>
  </w:style>
  <w:style w:type="paragraph" w:styleId="ListParagraph">
    <w:name w:val="List Paragraph"/>
    <w:basedOn w:val="Normal"/>
    <w:uiPriority w:val="34"/>
    <w:qFormat/>
    <w:rsid w:val="001E777A"/>
    <w:pPr>
      <w:ind w:left="720"/>
      <w:contextualSpacing/>
    </w:pPr>
  </w:style>
  <w:style w:type="paragraph" w:customStyle="1" w:styleId="EndNoteBibliographyTitle">
    <w:name w:val="EndNote Bibliography Title"/>
    <w:basedOn w:val="Normal"/>
    <w:link w:val="EndNoteBibliographyTitleChar"/>
    <w:rsid w:val="00F853D7"/>
    <w:pPr>
      <w:spacing w:after="0"/>
      <w:jc w:val="center"/>
    </w:pPr>
    <w:rPr>
      <w:rFonts w:ascii="Arial" w:hAnsi="Arial" w:cs="Arial"/>
      <w:noProof/>
    </w:rPr>
  </w:style>
  <w:style w:type="character" w:customStyle="1" w:styleId="EndNoteBibliographyTitleChar">
    <w:name w:val="EndNote Bibliography Title Char"/>
    <w:basedOn w:val="DefaultParagraphFont"/>
    <w:link w:val="EndNoteBibliographyTitle"/>
    <w:rsid w:val="00F853D7"/>
    <w:rPr>
      <w:rFonts w:ascii="Arial" w:hAnsi="Arial" w:cs="Arial"/>
      <w:noProof/>
      <w:lang w:val="en-GB"/>
    </w:rPr>
  </w:style>
  <w:style w:type="paragraph" w:customStyle="1" w:styleId="EndNoteBibliography">
    <w:name w:val="EndNote Bibliography"/>
    <w:basedOn w:val="Normal"/>
    <w:link w:val="EndNoteBibliographyChar"/>
    <w:rsid w:val="00F853D7"/>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F853D7"/>
    <w:rPr>
      <w:rFonts w:ascii="Arial" w:hAnsi="Arial" w:cs="Arial"/>
      <w:noProof/>
      <w:lang w:val="en-GB"/>
    </w:rPr>
  </w:style>
  <w:style w:type="character" w:styleId="Hyperlink">
    <w:name w:val="Hyperlink"/>
    <w:basedOn w:val="DefaultParagraphFont"/>
    <w:uiPriority w:val="99"/>
    <w:unhideWhenUsed/>
    <w:rsid w:val="00F853D7"/>
    <w:rPr>
      <w:color w:val="0000FF" w:themeColor="hyperlink"/>
      <w:u w:val="single"/>
    </w:rPr>
  </w:style>
  <w:style w:type="character" w:customStyle="1" w:styleId="BalloonTextChar">
    <w:name w:val="Balloon Text Char"/>
    <w:basedOn w:val="DefaultParagraphFont"/>
    <w:link w:val="BalloonText"/>
    <w:uiPriority w:val="99"/>
    <w:semiHidden/>
    <w:rsid w:val="008A7663"/>
    <w:rPr>
      <w:rFonts w:ascii="Tahoma" w:hAnsi="Tahoma" w:cs="Angsana New"/>
      <w:sz w:val="16"/>
      <w:szCs w:val="20"/>
      <w:lang w:val="en-GB" w:bidi="th-TH"/>
    </w:rPr>
  </w:style>
  <w:style w:type="paragraph" w:styleId="BalloonText">
    <w:name w:val="Balloon Text"/>
    <w:basedOn w:val="Normal"/>
    <w:link w:val="BalloonTextChar"/>
    <w:uiPriority w:val="99"/>
    <w:semiHidden/>
    <w:unhideWhenUsed/>
    <w:rsid w:val="008A7663"/>
    <w:pPr>
      <w:spacing w:after="0" w:line="240" w:lineRule="auto"/>
    </w:pPr>
    <w:rPr>
      <w:rFonts w:ascii="Tahoma" w:hAnsi="Tahoma" w:cs="Angsana New"/>
      <w:sz w:val="16"/>
      <w:szCs w:val="20"/>
      <w:lang w:bidi="th-TH"/>
    </w:rPr>
  </w:style>
  <w:style w:type="table" w:styleId="TableGrid">
    <w:name w:val="Table Grid"/>
    <w:basedOn w:val="TableNormal"/>
    <w:uiPriority w:val="59"/>
    <w:rsid w:val="00BB3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2C5"/>
    <w:rPr>
      <w:sz w:val="16"/>
      <w:szCs w:val="16"/>
    </w:rPr>
  </w:style>
  <w:style w:type="paragraph" w:styleId="CommentText">
    <w:name w:val="annotation text"/>
    <w:basedOn w:val="Normal"/>
    <w:link w:val="CommentTextChar"/>
    <w:uiPriority w:val="99"/>
    <w:semiHidden/>
    <w:unhideWhenUsed/>
    <w:rsid w:val="000302C5"/>
    <w:pPr>
      <w:spacing w:line="240" w:lineRule="auto"/>
    </w:pPr>
    <w:rPr>
      <w:sz w:val="20"/>
      <w:szCs w:val="20"/>
    </w:rPr>
  </w:style>
  <w:style w:type="character" w:customStyle="1" w:styleId="CommentTextChar">
    <w:name w:val="Comment Text Char"/>
    <w:basedOn w:val="DefaultParagraphFont"/>
    <w:link w:val="CommentText"/>
    <w:uiPriority w:val="99"/>
    <w:semiHidden/>
    <w:rsid w:val="000302C5"/>
    <w:rPr>
      <w:rFonts w:asciiTheme="minorHAnsi" w:hAnsiTheme="minorHAnsi"/>
      <w:sz w:val="20"/>
      <w:szCs w:val="20"/>
      <w:lang w:val="en-GB"/>
    </w:rPr>
  </w:style>
  <w:style w:type="paragraph" w:styleId="CommentSubject">
    <w:name w:val="annotation subject"/>
    <w:basedOn w:val="CommentText"/>
    <w:next w:val="CommentText"/>
    <w:link w:val="CommentSubjectChar"/>
    <w:uiPriority w:val="99"/>
    <w:semiHidden/>
    <w:unhideWhenUsed/>
    <w:rsid w:val="000302C5"/>
    <w:rPr>
      <w:b/>
      <w:bCs/>
    </w:rPr>
  </w:style>
  <w:style w:type="character" w:customStyle="1" w:styleId="CommentSubjectChar">
    <w:name w:val="Comment Subject Char"/>
    <w:basedOn w:val="CommentTextChar"/>
    <w:link w:val="CommentSubject"/>
    <w:uiPriority w:val="99"/>
    <w:semiHidden/>
    <w:rsid w:val="000302C5"/>
    <w:rPr>
      <w:rFonts w:asciiTheme="minorHAnsi" w:hAnsiTheme="minorHAnsi"/>
      <w:b/>
      <w:bCs/>
      <w:sz w:val="20"/>
      <w:szCs w:val="20"/>
      <w:lang w:val="en-GB"/>
    </w:rPr>
  </w:style>
  <w:style w:type="paragraph" w:styleId="Header">
    <w:name w:val="header"/>
    <w:basedOn w:val="Normal"/>
    <w:link w:val="HeaderChar"/>
    <w:uiPriority w:val="99"/>
    <w:unhideWhenUsed/>
    <w:rsid w:val="0066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BD4"/>
    <w:rPr>
      <w:rFonts w:asciiTheme="minorHAnsi" w:hAnsiTheme="minorHAnsi"/>
      <w:lang w:val="en-GB"/>
    </w:rPr>
  </w:style>
  <w:style w:type="paragraph" w:styleId="Footer">
    <w:name w:val="footer"/>
    <w:basedOn w:val="Normal"/>
    <w:link w:val="FooterChar"/>
    <w:uiPriority w:val="99"/>
    <w:unhideWhenUsed/>
    <w:rsid w:val="0066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BD4"/>
    <w:rPr>
      <w:rFonts w:asciiTheme="minorHAnsi" w:hAnsiTheme="minorHAnsi"/>
      <w:lang w:val="en-GB"/>
    </w:rPr>
  </w:style>
  <w:style w:type="character" w:styleId="PlaceholderText">
    <w:name w:val="Placeholder Text"/>
    <w:basedOn w:val="DefaultParagraphFont"/>
    <w:uiPriority w:val="99"/>
    <w:semiHidden/>
    <w:rsid w:val="007F45D2"/>
    <w:rPr>
      <w:color w:val="808080"/>
    </w:rPr>
  </w:style>
  <w:style w:type="character" w:customStyle="1" w:styleId="Heading3Char">
    <w:name w:val="Heading 3 Char"/>
    <w:basedOn w:val="DefaultParagraphFont"/>
    <w:link w:val="Heading3"/>
    <w:uiPriority w:val="9"/>
    <w:rsid w:val="007C67A1"/>
    <w:rPr>
      <w:rFonts w:ascii="Calibri" w:eastAsiaTheme="majorEastAsia" w:hAnsi="Calibri" w:cstheme="majorBidi"/>
      <w:b/>
      <w:szCs w:val="24"/>
      <w:lang w:val="en-GB"/>
    </w:rPr>
  </w:style>
  <w:style w:type="paragraph" w:styleId="FootnoteText">
    <w:name w:val="footnote text"/>
    <w:basedOn w:val="Normal"/>
    <w:link w:val="FootnoteTextChar"/>
    <w:uiPriority w:val="99"/>
    <w:semiHidden/>
    <w:unhideWhenUsed/>
    <w:rsid w:val="001C31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1D3"/>
    <w:rPr>
      <w:rFonts w:asciiTheme="minorHAnsi" w:hAnsiTheme="minorHAnsi"/>
      <w:sz w:val="20"/>
      <w:szCs w:val="20"/>
      <w:lang w:val="en-GB"/>
    </w:rPr>
  </w:style>
  <w:style w:type="character" w:styleId="FootnoteReference">
    <w:name w:val="footnote reference"/>
    <w:basedOn w:val="DefaultParagraphFont"/>
    <w:uiPriority w:val="99"/>
    <w:semiHidden/>
    <w:unhideWhenUsed/>
    <w:rsid w:val="001C31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835">
      <w:bodyDiv w:val="1"/>
      <w:marLeft w:val="0"/>
      <w:marRight w:val="0"/>
      <w:marTop w:val="0"/>
      <w:marBottom w:val="0"/>
      <w:divBdr>
        <w:top w:val="none" w:sz="0" w:space="0" w:color="auto"/>
        <w:left w:val="none" w:sz="0" w:space="0" w:color="auto"/>
        <w:bottom w:val="none" w:sz="0" w:space="0" w:color="auto"/>
        <w:right w:val="none" w:sz="0" w:space="0" w:color="auto"/>
      </w:divBdr>
    </w:div>
    <w:div w:id="250352661">
      <w:bodyDiv w:val="1"/>
      <w:marLeft w:val="0"/>
      <w:marRight w:val="0"/>
      <w:marTop w:val="0"/>
      <w:marBottom w:val="0"/>
      <w:divBdr>
        <w:top w:val="none" w:sz="0" w:space="0" w:color="auto"/>
        <w:left w:val="none" w:sz="0" w:space="0" w:color="auto"/>
        <w:bottom w:val="none" w:sz="0" w:space="0" w:color="auto"/>
        <w:right w:val="none" w:sz="0" w:space="0" w:color="auto"/>
      </w:divBdr>
    </w:div>
    <w:div w:id="281691557">
      <w:bodyDiv w:val="1"/>
      <w:marLeft w:val="0"/>
      <w:marRight w:val="0"/>
      <w:marTop w:val="0"/>
      <w:marBottom w:val="0"/>
      <w:divBdr>
        <w:top w:val="none" w:sz="0" w:space="0" w:color="auto"/>
        <w:left w:val="none" w:sz="0" w:space="0" w:color="auto"/>
        <w:bottom w:val="none" w:sz="0" w:space="0" w:color="auto"/>
        <w:right w:val="none" w:sz="0" w:space="0" w:color="auto"/>
      </w:divBdr>
    </w:div>
    <w:div w:id="505634969">
      <w:bodyDiv w:val="1"/>
      <w:marLeft w:val="0"/>
      <w:marRight w:val="0"/>
      <w:marTop w:val="0"/>
      <w:marBottom w:val="0"/>
      <w:divBdr>
        <w:top w:val="none" w:sz="0" w:space="0" w:color="auto"/>
        <w:left w:val="none" w:sz="0" w:space="0" w:color="auto"/>
        <w:bottom w:val="none" w:sz="0" w:space="0" w:color="auto"/>
        <w:right w:val="none" w:sz="0" w:space="0" w:color="auto"/>
      </w:divBdr>
    </w:div>
    <w:div w:id="569661596">
      <w:bodyDiv w:val="1"/>
      <w:marLeft w:val="0"/>
      <w:marRight w:val="0"/>
      <w:marTop w:val="0"/>
      <w:marBottom w:val="0"/>
      <w:divBdr>
        <w:top w:val="none" w:sz="0" w:space="0" w:color="auto"/>
        <w:left w:val="none" w:sz="0" w:space="0" w:color="auto"/>
        <w:bottom w:val="none" w:sz="0" w:space="0" w:color="auto"/>
        <w:right w:val="none" w:sz="0" w:space="0" w:color="auto"/>
      </w:divBdr>
    </w:div>
    <w:div w:id="994189323">
      <w:bodyDiv w:val="1"/>
      <w:marLeft w:val="0"/>
      <w:marRight w:val="0"/>
      <w:marTop w:val="0"/>
      <w:marBottom w:val="0"/>
      <w:divBdr>
        <w:top w:val="none" w:sz="0" w:space="0" w:color="auto"/>
        <w:left w:val="none" w:sz="0" w:space="0" w:color="auto"/>
        <w:bottom w:val="none" w:sz="0" w:space="0" w:color="auto"/>
        <w:right w:val="none" w:sz="0" w:space="0" w:color="auto"/>
      </w:divBdr>
    </w:div>
    <w:div w:id="1713455253">
      <w:bodyDiv w:val="1"/>
      <w:marLeft w:val="0"/>
      <w:marRight w:val="0"/>
      <w:marTop w:val="0"/>
      <w:marBottom w:val="0"/>
      <w:divBdr>
        <w:top w:val="none" w:sz="0" w:space="0" w:color="auto"/>
        <w:left w:val="none" w:sz="0" w:space="0" w:color="auto"/>
        <w:bottom w:val="none" w:sz="0" w:space="0" w:color="auto"/>
        <w:right w:val="none" w:sz="0" w:space="0" w:color="auto"/>
      </w:divBdr>
    </w:div>
    <w:div w:id="2095199808">
      <w:bodyDiv w:val="1"/>
      <w:marLeft w:val="0"/>
      <w:marRight w:val="0"/>
      <w:marTop w:val="0"/>
      <w:marBottom w:val="0"/>
      <w:divBdr>
        <w:top w:val="none" w:sz="0" w:space="0" w:color="auto"/>
        <w:left w:val="none" w:sz="0" w:space="0" w:color="auto"/>
        <w:bottom w:val="none" w:sz="0" w:space="0" w:color="auto"/>
        <w:right w:val="none" w:sz="0" w:space="0" w:color="auto"/>
      </w:divBdr>
      <w:divsChild>
        <w:div w:id="1839465713">
          <w:marLeft w:val="0"/>
          <w:marRight w:val="0"/>
          <w:marTop w:val="0"/>
          <w:marBottom w:val="0"/>
          <w:divBdr>
            <w:top w:val="none" w:sz="0" w:space="0" w:color="auto"/>
            <w:left w:val="none" w:sz="0" w:space="0" w:color="auto"/>
            <w:bottom w:val="none" w:sz="0" w:space="0" w:color="auto"/>
            <w:right w:val="none" w:sz="0" w:space="0" w:color="auto"/>
          </w:divBdr>
        </w:div>
        <w:div w:id="274216042">
          <w:marLeft w:val="0"/>
          <w:marRight w:val="0"/>
          <w:marTop w:val="0"/>
          <w:marBottom w:val="0"/>
          <w:divBdr>
            <w:top w:val="none" w:sz="0" w:space="0" w:color="auto"/>
            <w:left w:val="none" w:sz="0" w:space="0" w:color="auto"/>
            <w:bottom w:val="none" w:sz="0" w:space="0" w:color="auto"/>
            <w:right w:val="none" w:sz="0" w:space="0" w:color="auto"/>
          </w:divBdr>
        </w:div>
        <w:div w:id="1521164555">
          <w:marLeft w:val="0"/>
          <w:marRight w:val="0"/>
          <w:marTop w:val="0"/>
          <w:marBottom w:val="0"/>
          <w:divBdr>
            <w:top w:val="none" w:sz="0" w:space="0" w:color="auto"/>
            <w:left w:val="none" w:sz="0" w:space="0" w:color="auto"/>
            <w:bottom w:val="none" w:sz="0" w:space="0" w:color="auto"/>
            <w:right w:val="none" w:sz="0" w:space="0" w:color="auto"/>
          </w:divBdr>
        </w:div>
        <w:div w:id="1159922877">
          <w:marLeft w:val="0"/>
          <w:marRight w:val="0"/>
          <w:marTop w:val="0"/>
          <w:marBottom w:val="0"/>
          <w:divBdr>
            <w:top w:val="none" w:sz="0" w:space="0" w:color="auto"/>
            <w:left w:val="none" w:sz="0" w:space="0" w:color="auto"/>
            <w:bottom w:val="none" w:sz="0" w:space="0" w:color="auto"/>
            <w:right w:val="none" w:sz="0" w:space="0" w:color="auto"/>
          </w:divBdr>
        </w:div>
        <w:div w:id="1486630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F932A-9771-4A8C-80B9-41E142E4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MORU-BKK</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Joel Tarning</dc:creator>
  <cp:lastModifiedBy>Frank Kloprogge</cp:lastModifiedBy>
  <cp:revision>5</cp:revision>
  <dcterms:created xsi:type="dcterms:W3CDTF">2018-05-21T15:47:00Z</dcterms:created>
  <dcterms:modified xsi:type="dcterms:W3CDTF">2018-05-21T15:48:00Z</dcterms:modified>
</cp:coreProperties>
</file>